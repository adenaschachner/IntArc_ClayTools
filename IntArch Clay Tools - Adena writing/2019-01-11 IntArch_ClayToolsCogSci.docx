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13B84" w14:textId="77777777" w:rsidR="00DB587F" w:rsidRPr="000F7270" w:rsidRDefault="00DB587F" w:rsidP="00DB587F">
      <w:pPr>
        <w:rPr>
          <w:ins w:id="0" w:author="Microsoft Office User" w:date="2019-01-14T09:10:00Z"/>
        </w:rPr>
      </w:pPr>
    </w:p>
    <w:p w14:paraId="2DE4F478" w14:textId="77777777" w:rsidR="00DB587F" w:rsidRPr="000F7270" w:rsidRDefault="00DB587F" w:rsidP="00DB587F">
      <w:pPr>
        <w:rPr>
          <w:ins w:id="1" w:author="Microsoft Office User" w:date="2019-01-14T09:10:00Z"/>
        </w:rPr>
      </w:pPr>
    </w:p>
    <w:p w14:paraId="26914097" w14:textId="77777777" w:rsidR="00DB587F" w:rsidRDefault="00DB587F" w:rsidP="00DB587F">
      <w:pPr>
        <w:rPr>
          <w:ins w:id="2" w:author="Microsoft Office User" w:date="2019-01-14T09:10:00Z"/>
        </w:rPr>
      </w:pPr>
    </w:p>
    <w:p w14:paraId="313FDFE6" w14:textId="77777777" w:rsidR="00DB587F" w:rsidRDefault="00DB587F">
      <w:pPr>
        <w:ind w:firstLine="0"/>
        <w:jc w:val="left"/>
        <w:rPr>
          <w:ins w:id="3" w:author="Microsoft Office User" w:date="2019-01-14T09:10:00Z"/>
          <w:rFonts w:eastAsia="Times New Roman"/>
          <w:b/>
          <w:kern w:val="28"/>
          <w:sz w:val="28"/>
        </w:rPr>
      </w:pPr>
    </w:p>
    <w:p w14:paraId="1A4D1A16" w14:textId="19059908" w:rsidR="002944A6" w:rsidRPr="00DB587F" w:rsidRDefault="002944A6" w:rsidP="00DB587F">
      <w:pPr>
        <w:rPr>
          <w:ins w:id="4" w:author="Microsoft Office User" w:date="2019-01-11T10:31:00Z"/>
          <w:rPrChange w:id="5" w:author="Microsoft Office User" w:date="2019-01-14T09:10:00Z">
            <w:rPr>
              <w:ins w:id="6" w:author="Microsoft Office User" w:date="2019-01-11T10:31:00Z"/>
              <w:rFonts w:eastAsia="Times New Roman"/>
              <w:b/>
              <w:kern w:val="28"/>
              <w:sz w:val="28"/>
            </w:rPr>
          </w:rPrChange>
        </w:rPr>
        <w:pPrChange w:id="7" w:author="Microsoft Office User" w:date="2019-01-14T09:10:00Z">
          <w:pPr>
            <w:ind w:firstLine="0"/>
            <w:jc w:val="left"/>
          </w:pPr>
        </w:pPrChange>
      </w:pPr>
      <w:ins w:id="8" w:author="Microsoft Office User" w:date="2019-01-11T10:31:00Z">
        <w:r>
          <w:rPr>
            <w:rFonts w:eastAsia="Times New Roman"/>
            <w:b/>
            <w:kern w:val="28"/>
            <w:sz w:val="28"/>
          </w:rPr>
          <w:t>Outline</w:t>
        </w:r>
        <w:r w:rsidR="00E71572">
          <w:rPr>
            <w:rFonts w:eastAsia="Times New Roman"/>
            <w:b/>
            <w:kern w:val="28"/>
            <w:sz w:val="28"/>
          </w:rPr>
          <w:t xml:space="preserve"> of intro</w:t>
        </w:r>
      </w:ins>
      <w:ins w:id="9" w:author="Microsoft Office User" w:date="2019-01-14T09:10:00Z">
        <w:r w:rsidR="00DB587F">
          <w:rPr>
            <w:rFonts w:eastAsia="Times New Roman"/>
            <w:b/>
            <w:kern w:val="28"/>
            <w:sz w:val="28"/>
          </w:rPr>
          <w:t xml:space="preserve"> </w:t>
        </w:r>
        <w:r w:rsidR="00DB587F" w:rsidRPr="000F7270">
          <w:t>10 paragraphs (followed by description of the model).</w:t>
        </w:r>
      </w:ins>
    </w:p>
    <w:p w14:paraId="27C2E762" w14:textId="719E1E6B" w:rsidR="00E71572" w:rsidRDefault="00E71572">
      <w:pPr>
        <w:ind w:firstLine="0"/>
        <w:jc w:val="left"/>
        <w:rPr>
          <w:ins w:id="10" w:author="Microsoft Office User" w:date="2019-01-11T10:31:00Z"/>
          <w:rFonts w:eastAsia="Times New Roman"/>
          <w:b/>
          <w:kern w:val="28"/>
          <w:sz w:val="28"/>
        </w:rPr>
      </w:pPr>
    </w:p>
    <w:p w14:paraId="5A01D8E5" w14:textId="4134946F" w:rsidR="00D5278C" w:rsidRDefault="00C367C7" w:rsidP="00C367C7">
      <w:pPr>
        <w:pStyle w:val="ListParagraph"/>
        <w:numPr>
          <w:ilvl w:val="0"/>
          <w:numId w:val="18"/>
        </w:numPr>
        <w:jc w:val="left"/>
        <w:rPr>
          <w:ins w:id="11" w:author="Microsoft Office User" w:date="2019-01-11T10:31:00Z"/>
          <w:rFonts w:eastAsia="Times New Roman"/>
          <w:kern w:val="28"/>
          <w:sz w:val="24"/>
          <w:szCs w:val="24"/>
        </w:rPr>
      </w:pPr>
      <w:ins w:id="12" w:author="Microsoft Office User" w:date="2019-01-11T10:31:00Z">
        <w:r>
          <w:rPr>
            <w:rFonts w:eastAsia="Times New Roman"/>
            <w:kern w:val="28"/>
            <w:sz w:val="24"/>
            <w:szCs w:val="24"/>
          </w:rPr>
          <w:t>Intuitive archeology</w:t>
        </w:r>
      </w:ins>
      <w:ins w:id="13" w:author="Microsoft Office User" w:date="2019-01-14T09:41:00Z">
        <w:r w:rsidR="007E7F58">
          <w:rPr>
            <w:rFonts w:eastAsia="Times New Roman"/>
            <w:kern w:val="28"/>
            <w:sz w:val="24"/>
            <w:szCs w:val="24"/>
          </w:rPr>
          <w:t>: A domain of r</w:t>
        </w:r>
      </w:ins>
      <w:ins w:id="14" w:author="Microsoft Office User" w:date="2019-01-11T10:31:00Z">
        <w:r>
          <w:rPr>
            <w:rFonts w:eastAsia="Times New Roman"/>
            <w:kern w:val="28"/>
            <w:sz w:val="24"/>
            <w:szCs w:val="24"/>
          </w:rPr>
          <w:t xml:space="preserve">easoning </w:t>
        </w:r>
      </w:ins>
      <w:ins w:id="15" w:author="Microsoft Office User" w:date="2019-01-14T09:41:00Z">
        <w:r w:rsidR="007E7F58">
          <w:rPr>
            <w:rFonts w:eastAsia="Times New Roman"/>
            <w:kern w:val="28"/>
            <w:sz w:val="24"/>
            <w:szCs w:val="24"/>
          </w:rPr>
          <w:t>involving making inferen</w:t>
        </w:r>
      </w:ins>
      <w:ins w:id="16" w:author="Microsoft Office User" w:date="2019-01-14T09:42:00Z">
        <w:r w:rsidR="00497DE4">
          <w:rPr>
            <w:rFonts w:eastAsia="Times New Roman"/>
            <w:kern w:val="28"/>
            <w:sz w:val="24"/>
            <w:szCs w:val="24"/>
          </w:rPr>
          <w:t>ce</w:t>
        </w:r>
      </w:ins>
      <w:ins w:id="17" w:author="Microsoft Office User" w:date="2019-01-14T09:41:00Z">
        <w:r w:rsidR="007E7F58">
          <w:rPr>
            <w:rFonts w:eastAsia="Times New Roman"/>
            <w:kern w:val="28"/>
            <w:sz w:val="24"/>
            <w:szCs w:val="24"/>
          </w:rPr>
          <w:t xml:space="preserve">s </w:t>
        </w:r>
      </w:ins>
      <w:ins w:id="18" w:author="Microsoft Office User" w:date="2019-01-11T10:31:00Z">
        <w:r>
          <w:rPr>
            <w:rFonts w:eastAsia="Times New Roman"/>
            <w:kern w:val="28"/>
            <w:sz w:val="24"/>
            <w:szCs w:val="24"/>
          </w:rPr>
          <w:t>about people from objects</w:t>
        </w:r>
      </w:ins>
    </w:p>
    <w:p w14:paraId="4FBE0D04" w14:textId="30F5793B" w:rsidR="00C367C7" w:rsidRDefault="00C367C7" w:rsidP="00C367C7">
      <w:pPr>
        <w:pStyle w:val="ListParagraph"/>
        <w:numPr>
          <w:ilvl w:val="0"/>
          <w:numId w:val="18"/>
        </w:numPr>
        <w:jc w:val="left"/>
        <w:rPr>
          <w:ins w:id="19" w:author="Microsoft Office User" w:date="2019-01-11T10:32:00Z"/>
          <w:rFonts w:eastAsia="Times New Roman"/>
          <w:kern w:val="28"/>
          <w:sz w:val="24"/>
          <w:szCs w:val="24"/>
        </w:rPr>
      </w:pPr>
      <w:ins w:id="20" w:author="Microsoft Office User" w:date="2019-01-11T10:32:00Z">
        <w:r>
          <w:rPr>
            <w:rFonts w:eastAsia="Times New Roman"/>
            <w:kern w:val="28"/>
            <w:sz w:val="24"/>
            <w:szCs w:val="24"/>
          </w:rPr>
          <w:t>The foundation of this is</w:t>
        </w:r>
      </w:ins>
      <w:ins w:id="21" w:author="Microsoft Office User" w:date="2019-01-14T09:11:00Z">
        <w:r w:rsidR="00D53F6F">
          <w:rPr>
            <w:rFonts w:eastAsia="Times New Roman"/>
            <w:kern w:val="28"/>
            <w:sz w:val="24"/>
            <w:szCs w:val="24"/>
          </w:rPr>
          <w:t>:</w:t>
        </w:r>
      </w:ins>
      <w:ins w:id="22" w:author="Microsoft Office User" w:date="2019-01-11T10:32:00Z">
        <w:r>
          <w:rPr>
            <w:rFonts w:eastAsia="Times New Roman"/>
            <w:kern w:val="28"/>
            <w:sz w:val="24"/>
            <w:szCs w:val="24"/>
          </w:rPr>
          <w:t xml:space="preserve"> </w:t>
        </w:r>
      </w:ins>
      <w:ins w:id="23" w:author="Microsoft Office User" w:date="2019-01-14T09:11:00Z">
        <w:r w:rsidR="00D53F6F">
          <w:rPr>
            <w:rFonts w:eastAsia="Times New Roman"/>
            <w:kern w:val="28"/>
            <w:sz w:val="24"/>
            <w:szCs w:val="24"/>
          </w:rPr>
          <w:t>R</w:t>
        </w:r>
      </w:ins>
      <w:ins w:id="24" w:author="Microsoft Office User" w:date="2019-01-11T10:32:00Z">
        <w:r>
          <w:rPr>
            <w:rFonts w:eastAsia="Times New Roman"/>
            <w:kern w:val="28"/>
            <w:sz w:val="24"/>
            <w:szCs w:val="24"/>
          </w:rPr>
          <w:t>easoning about whether a design was copied, or not</w:t>
        </w:r>
      </w:ins>
    </w:p>
    <w:p w14:paraId="0C3124FF" w14:textId="60C62297" w:rsidR="00CA7FC3" w:rsidRPr="00B75188" w:rsidRDefault="00342D26" w:rsidP="00B75188">
      <w:pPr>
        <w:pStyle w:val="ListParagraph"/>
        <w:numPr>
          <w:ilvl w:val="0"/>
          <w:numId w:val="18"/>
        </w:numPr>
        <w:jc w:val="left"/>
        <w:rPr>
          <w:ins w:id="25" w:author="Microsoft Office User" w:date="2019-01-11T10:32:00Z"/>
          <w:rFonts w:eastAsia="Times New Roman"/>
          <w:kern w:val="28"/>
          <w:sz w:val="24"/>
          <w:szCs w:val="24"/>
          <w:rPrChange w:id="26" w:author="Microsoft Office User" w:date="2019-01-14T09:42:00Z">
            <w:rPr>
              <w:ins w:id="27" w:author="Microsoft Office User" w:date="2019-01-11T10:32:00Z"/>
              <w:rFonts w:eastAsia="Times New Roman"/>
              <w:kern w:val="28"/>
              <w:sz w:val="24"/>
              <w:szCs w:val="24"/>
            </w:rPr>
          </w:rPrChange>
        </w:rPr>
        <w:pPrChange w:id="28" w:author="Microsoft Office User" w:date="2019-01-14T09:42:00Z">
          <w:pPr>
            <w:pStyle w:val="ListParagraph"/>
            <w:numPr>
              <w:numId w:val="18"/>
            </w:numPr>
            <w:ind w:hanging="360"/>
            <w:jc w:val="left"/>
          </w:pPr>
        </w:pPrChange>
      </w:pPr>
      <w:ins w:id="29" w:author="Microsoft Office User" w:date="2019-01-11T10:32:00Z">
        <w:r w:rsidRPr="00B75188">
          <w:rPr>
            <w:rFonts w:eastAsia="Times New Roman"/>
            <w:kern w:val="28"/>
            <w:sz w:val="24"/>
            <w:szCs w:val="24"/>
            <w:rPrChange w:id="30" w:author="Microsoft Office User" w:date="2019-01-14T09:42:00Z">
              <w:rPr>
                <w:rFonts w:eastAsia="Times New Roman"/>
                <w:kern w:val="28"/>
                <w:sz w:val="24"/>
                <w:szCs w:val="24"/>
              </w:rPr>
            </w:rPrChange>
          </w:rPr>
          <w:t xml:space="preserve">What is the cognitive basis for </w:t>
        </w:r>
      </w:ins>
      <w:ins w:id="31" w:author="Microsoft Office User" w:date="2019-01-14T09:11:00Z">
        <w:r w:rsidR="00D53F6F" w:rsidRPr="00B75188">
          <w:rPr>
            <w:rFonts w:eastAsia="Times New Roman"/>
            <w:kern w:val="28"/>
            <w:sz w:val="24"/>
            <w:szCs w:val="24"/>
            <w:rPrChange w:id="32" w:author="Microsoft Office User" w:date="2019-01-14T09:42:00Z">
              <w:rPr>
                <w:rFonts w:eastAsia="Times New Roman"/>
                <w:kern w:val="28"/>
                <w:sz w:val="24"/>
                <w:szCs w:val="24"/>
              </w:rPr>
            </w:rPrChange>
          </w:rPr>
          <w:t>detection of copying?</w:t>
        </w:r>
      </w:ins>
      <w:ins w:id="33" w:author="Microsoft Office User" w:date="2019-01-14T09:17:00Z">
        <w:r w:rsidR="00CC7EFB" w:rsidRPr="00B75188">
          <w:rPr>
            <w:rFonts w:eastAsia="Times New Roman"/>
            <w:kern w:val="28"/>
            <w:sz w:val="24"/>
            <w:szCs w:val="24"/>
            <w:rPrChange w:id="34" w:author="Microsoft Office User" w:date="2019-01-14T09:42:00Z">
              <w:rPr>
                <w:rFonts w:eastAsia="Times New Roman"/>
                <w:kern w:val="28"/>
                <w:sz w:val="24"/>
                <w:szCs w:val="24"/>
              </w:rPr>
            </w:rPrChange>
          </w:rPr>
          <w:t xml:space="preserve"> </w:t>
        </w:r>
      </w:ins>
    </w:p>
    <w:p w14:paraId="602B392D" w14:textId="7AA402C5" w:rsidR="00F52185" w:rsidRDefault="00F52185" w:rsidP="00C367C7">
      <w:pPr>
        <w:pStyle w:val="ListParagraph"/>
        <w:numPr>
          <w:ilvl w:val="0"/>
          <w:numId w:val="18"/>
        </w:numPr>
        <w:jc w:val="left"/>
        <w:rPr>
          <w:ins w:id="35" w:author="Microsoft Office User" w:date="2019-01-11T10:33:00Z"/>
          <w:rFonts w:eastAsia="Times New Roman"/>
          <w:kern w:val="28"/>
          <w:sz w:val="24"/>
          <w:szCs w:val="24"/>
        </w:rPr>
      </w:pPr>
      <w:ins w:id="36" w:author="Microsoft Office User" w:date="2019-01-11T10:32:00Z">
        <w:r>
          <w:rPr>
            <w:rFonts w:eastAsia="Times New Roman"/>
            <w:kern w:val="28"/>
            <w:sz w:val="24"/>
            <w:szCs w:val="24"/>
          </w:rPr>
          <w:t xml:space="preserve">Explanation-based reasoning </w:t>
        </w:r>
      </w:ins>
      <w:ins w:id="37" w:author="Microsoft Office User" w:date="2019-01-11T10:33:00Z">
        <w:r>
          <w:rPr>
            <w:rFonts w:eastAsia="Times New Roman"/>
            <w:kern w:val="28"/>
            <w:sz w:val="24"/>
            <w:szCs w:val="24"/>
          </w:rPr>
          <w:t>versus simpler heuristics</w:t>
        </w:r>
      </w:ins>
    </w:p>
    <w:p w14:paraId="010B271F" w14:textId="3DCA8A67" w:rsidR="00F52185" w:rsidRDefault="00F679D4" w:rsidP="00F52185">
      <w:pPr>
        <w:pStyle w:val="ListParagraph"/>
        <w:numPr>
          <w:ilvl w:val="1"/>
          <w:numId w:val="18"/>
        </w:numPr>
        <w:jc w:val="left"/>
        <w:rPr>
          <w:ins w:id="38" w:author="Microsoft Office User" w:date="2019-01-11T10:33:00Z"/>
          <w:rFonts w:eastAsia="Times New Roman"/>
          <w:kern w:val="28"/>
          <w:sz w:val="24"/>
          <w:szCs w:val="24"/>
        </w:rPr>
      </w:pPr>
      <w:ins w:id="39" w:author="Microsoft Office User" w:date="2019-01-14T09:42:00Z">
        <w:r>
          <w:rPr>
            <w:rFonts w:eastAsia="Times New Roman"/>
            <w:kern w:val="28"/>
            <w:sz w:val="24"/>
            <w:szCs w:val="24"/>
          </w:rPr>
          <w:t>Perceptual heuristics first</w:t>
        </w:r>
      </w:ins>
    </w:p>
    <w:p w14:paraId="37D04B7A" w14:textId="0D510D5A" w:rsidR="00233637" w:rsidRDefault="00F52185" w:rsidP="00F679D4">
      <w:pPr>
        <w:pStyle w:val="ListParagraph"/>
        <w:numPr>
          <w:ilvl w:val="2"/>
          <w:numId w:val="18"/>
        </w:numPr>
        <w:jc w:val="left"/>
        <w:rPr>
          <w:ins w:id="40" w:author="Microsoft Office User" w:date="2019-01-14T09:18:00Z"/>
          <w:rFonts w:eastAsia="Times New Roman"/>
          <w:kern w:val="28"/>
          <w:sz w:val="24"/>
          <w:szCs w:val="24"/>
        </w:rPr>
        <w:pPrChange w:id="41" w:author="Microsoft Office User" w:date="2019-01-14T09:42:00Z">
          <w:pPr>
            <w:pStyle w:val="ListParagraph"/>
            <w:numPr>
              <w:ilvl w:val="1"/>
              <w:numId w:val="18"/>
            </w:numPr>
            <w:ind w:left="1440" w:hanging="360"/>
            <w:jc w:val="left"/>
          </w:pPr>
        </w:pPrChange>
      </w:pPr>
      <w:ins w:id="42" w:author="Microsoft Office User" w:date="2019-01-11T10:33:00Z">
        <w:r>
          <w:rPr>
            <w:rFonts w:eastAsia="Times New Roman"/>
            <w:kern w:val="28"/>
            <w:sz w:val="24"/>
            <w:szCs w:val="24"/>
          </w:rPr>
          <w:t>What past work has shown</w:t>
        </w:r>
      </w:ins>
      <w:ins w:id="43" w:author="Microsoft Office User" w:date="2019-01-14T09:42:00Z">
        <w:r w:rsidR="004968E3">
          <w:rPr>
            <w:rFonts w:eastAsia="Times New Roman"/>
            <w:kern w:val="28"/>
            <w:sz w:val="24"/>
            <w:szCs w:val="24"/>
          </w:rPr>
          <w:t>:</w:t>
        </w:r>
      </w:ins>
    </w:p>
    <w:p w14:paraId="67DB37F6" w14:textId="5D496A80" w:rsidR="00233637" w:rsidRDefault="00F972E4" w:rsidP="00F679D4">
      <w:pPr>
        <w:pStyle w:val="ListParagraph"/>
        <w:numPr>
          <w:ilvl w:val="3"/>
          <w:numId w:val="18"/>
        </w:numPr>
        <w:jc w:val="left"/>
        <w:rPr>
          <w:ins w:id="44" w:author="Microsoft Office User" w:date="2019-01-14T09:18:00Z"/>
          <w:rFonts w:eastAsia="Times New Roman"/>
          <w:kern w:val="28"/>
          <w:sz w:val="24"/>
          <w:szCs w:val="24"/>
        </w:rPr>
        <w:pPrChange w:id="45" w:author="Microsoft Office User" w:date="2019-01-14T09:42:00Z">
          <w:pPr>
            <w:pStyle w:val="ListParagraph"/>
            <w:numPr>
              <w:ilvl w:val="2"/>
              <w:numId w:val="18"/>
            </w:numPr>
            <w:ind w:left="2160" w:hanging="360"/>
            <w:jc w:val="left"/>
          </w:pPr>
        </w:pPrChange>
      </w:pPr>
      <w:ins w:id="46" w:author="Microsoft Office User" w:date="2019-01-14T09:12:00Z">
        <w:r>
          <w:rPr>
            <w:rFonts w:eastAsia="Times New Roman"/>
            <w:kern w:val="28"/>
            <w:sz w:val="24"/>
            <w:szCs w:val="24"/>
          </w:rPr>
          <w:t xml:space="preserve">Pat Savage </w:t>
        </w:r>
      </w:ins>
      <w:ins w:id="47" w:author="Microsoft Office User" w:date="2019-01-14T09:42:00Z">
        <w:r w:rsidR="0006736F">
          <w:rPr>
            <w:rFonts w:eastAsia="Times New Roman"/>
            <w:kern w:val="28"/>
            <w:sz w:val="24"/>
            <w:szCs w:val="24"/>
          </w:rPr>
          <w:t xml:space="preserve">paper </w:t>
        </w:r>
      </w:ins>
      <w:ins w:id="48" w:author="Microsoft Office User" w:date="2019-01-14T09:12:00Z">
        <w:r>
          <w:rPr>
            <w:rFonts w:eastAsia="Times New Roman"/>
            <w:kern w:val="28"/>
            <w:sz w:val="24"/>
            <w:szCs w:val="24"/>
          </w:rPr>
          <w:t>(models of plagiarism detection in music based on similarity of structure alone)</w:t>
        </w:r>
      </w:ins>
    </w:p>
    <w:p w14:paraId="5BDD21DD" w14:textId="77777777" w:rsidR="00F679D4" w:rsidRDefault="00F679D4" w:rsidP="00F679D4">
      <w:pPr>
        <w:pStyle w:val="ListParagraph"/>
        <w:numPr>
          <w:ilvl w:val="1"/>
          <w:numId w:val="18"/>
        </w:numPr>
        <w:jc w:val="left"/>
        <w:rPr>
          <w:ins w:id="49" w:author="Microsoft Office User" w:date="2019-01-14T09:42:00Z"/>
          <w:rFonts w:eastAsia="Times New Roman"/>
          <w:kern w:val="28"/>
          <w:sz w:val="24"/>
          <w:szCs w:val="24"/>
        </w:rPr>
      </w:pPr>
      <w:ins w:id="50" w:author="Microsoft Office User" w:date="2019-01-14T09:42:00Z">
        <w:r>
          <w:rPr>
            <w:rFonts w:eastAsia="Times New Roman"/>
            <w:kern w:val="28"/>
            <w:sz w:val="24"/>
            <w:szCs w:val="24"/>
          </w:rPr>
          <w:t>Explanation-based reasoning</w:t>
        </w:r>
      </w:ins>
    </w:p>
    <w:p w14:paraId="1497848B" w14:textId="64C7B0F9" w:rsidR="00AA026E" w:rsidRPr="00AA026E" w:rsidRDefault="00F972E4" w:rsidP="00F679D4">
      <w:pPr>
        <w:pStyle w:val="ListParagraph"/>
        <w:numPr>
          <w:ilvl w:val="2"/>
          <w:numId w:val="18"/>
        </w:numPr>
        <w:jc w:val="left"/>
        <w:rPr>
          <w:ins w:id="51" w:author="Microsoft Office User" w:date="2019-01-14T09:22:00Z"/>
          <w:rFonts w:eastAsia="Times New Roman"/>
          <w:kern w:val="28"/>
          <w:sz w:val="24"/>
          <w:szCs w:val="24"/>
          <w:rPrChange w:id="52" w:author="Microsoft Office User" w:date="2019-01-14T09:22:00Z">
            <w:rPr>
              <w:ins w:id="53" w:author="Microsoft Office User" w:date="2019-01-14T09:22:00Z"/>
            </w:rPr>
          </w:rPrChange>
        </w:rPr>
        <w:pPrChange w:id="54" w:author="Microsoft Office User" w:date="2019-01-14T09:42:00Z">
          <w:pPr>
            <w:pStyle w:val="ListParagraph"/>
            <w:numPr>
              <w:numId w:val="18"/>
            </w:numPr>
            <w:ind w:hanging="360"/>
            <w:jc w:val="left"/>
          </w:pPr>
        </w:pPrChange>
      </w:pPr>
      <w:ins w:id="55" w:author="Microsoft Office User" w:date="2019-01-14T09:12:00Z">
        <w:r>
          <w:rPr>
            <w:rFonts w:eastAsia="Times New Roman"/>
            <w:kern w:val="28"/>
            <w:sz w:val="24"/>
            <w:szCs w:val="24"/>
          </w:rPr>
          <w:t xml:space="preserve">Our work </w:t>
        </w:r>
        <w:r w:rsidR="005200B1">
          <w:rPr>
            <w:rFonts w:eastAsia="Times New Roman"/>
            <w:kern w:val="28"/>
            <w:sz w:val="24"/>
            <w:szCs w:val="24"/>
          </w:rPr>
          <w:t>–</w:t>
        </w:r>
        <w:r>
          <w:rPr>
            <w:rFonts w:eastAsia="Times New Roman"/>
            <w:kern w:val="28"/>
            <w:sz w:val="24"/>
            <w:szCs w:val="24"/>
          </w:rPr>
          <w:t xml:space="preserve"> </w:t>
        </w:r>
      </w:ins>
      <w:ins w:id="56" w:author="Microsoft Office User" w:date="2019-01-14T09:18:00Z">
        <w:r w:rsidR="00233637">
          <w:rPr>
            <w:rFonts w:eastAsia="Times New Roman"/>
            <w:kern w:val="28"/>
            <w:sz w:val="24"/>
            <w:szCs w:val="24"/>
          </w:rPr>
          <w:t xml:space="preserve">not just about similarity </w:t>
        </w:r>
      </w:ins>
      <w:ins w:id="57" w:author="Microsoft Office User" w:date="2019-01-14T09:13:00Z">
        <w:r w:rsidR="001746A7">
          <w:rPr>
            <w:rFonts w:eastAsia="Times New Roman"/>
            <w:kern w:val="28"/>
            <w:sz w:val="24"/>
            <w:szCs w:val="24"/>
          </w:rPr>
          <w:t>(</w:t>
        </w:r>
      </w:ins>
      <w:ins w:id="58" w:author="Microsoft Office User" w:date="2019-01-14T09:19:00Z">
        <w:r w:rsidR="00D0776A">
          <w:rPr>
            <w:rFonts w:eastAsia="Times New Roman"/>
            <w:kern w:val="28"/>
            <w:sz w:val="24"/>
            <w:szCs w:val="24"/>
          </w:rPr>
          <w:t xml:space="preserve">can reason about desire for efficient design as an alternative explanation for similarity, other that copying) </w:t>
        </w:r>
      </w:ins>
    </w:p>
    <w:p w14:paraId="38330D4C" w14:textId="0BBAB3FC" w:rsidR="0017309D" w:rsidRDefault="00F71ED4" w:rsidP="00B27F1B">
      <w:pPr>
        <w:pStyle w:val="ListParagraph"/>
        <w:numPr>
          <w:ilvl w:val="0"/>
          <w:numId w:val="18"/>
        </w:numPr>
        <w:jc w:val="left"/>
        <w:rPr>
          <w:ins w:id="59" w:author="Microsoft Office User" w:date="2019-01-14T09:20:00Z"/>
          <w:rFonts w:eastAsia="Times New Roman"/>
          <w:kern w:val="28"/>
          <w:sz w:val="24"/>
          <w:szCs w:val="24"/>
        </w:rPr>
      </w:pPr>
      <w:ins w:id="60" w:author="Microsoft Office User" w:date="2019-01-14T09:20:00Z">
        <w:r>
          <w:rPr>
            <w:rFonts w:eastAsia="Times New Roman"/>
            <w:kern w:val="28"/>
            <w:sz w:val="24"/>
            <w:szCs w:val="24"/>
          </w:rPr>
          <w:t>We hypothesize: People use r</w:t>
        </w:r>
      </w:ins>
      <w:ins w:id="61" w:author="Microsoft Office User" w:date="2019-01-14T09:13:00Z">
        <w:r w:rsidR="00613559">
          <w:rPr>
            <w:rFonts w:eastAsia="Times New Roman"/>
            <w:kern w:val="28"/>
            <w:sz w:val="24"/>
            <w:szCs w:val="24"/>
          </w:rPr>
          <w:t>ich</w:t>
        </w:r>
      </w:ins>
      <w:ins w:id="62" w:author="Microsoft Office User" w:date="2019-01-14T09:20:00Z">
        <w:r>
          <w:rPr>
            <w:rFonts w:eastAsia="Times New Roman"/>
            <w:kern w:val="28"/>
            <w:sz w:val="24"/>
            <w:szCs w:val="24"/>
          </w:rPr>
          <w:t xml:space="preserve">, </w:t>
        </w:r>
      </w:ins>
      <w:ins w:id="63" w:author="Microsoft Office User" w:date="2019-01-14T09:13:00Z">
        <w:r w:rsidR="00613559">
          <w:rPr>
            <w:rFonts w:eastAsia="Times New Roman"/>
            <w:kern w:val="28"/>
            <w:sz w:val="24"/>
            <w:szCs w:val="24"/>
          </w:rPr>
          <w:t xml:space="preserve">structured </w:t>
        </w:r>
      </w:ins>
      <w:ins w:id="64" w:author="Microsoft Office User" w:date="2019-01-14T09:20:00Z">
        <w:r>
          <w:rPr>
            <w:rFonts w:eastAsia="Times New Roman"/>
            <w:kern w:val="28"/>
            <w:sz w:val="24"/>
            <w:szCs w:val="24"/>
          </w:rPr>
          <w:t>explanation-based reasoning to detect copying</w:t>
        </w:r>
        <w:r w:rsidR="009C7F90">
          <w:rPr>
            <w:rFonts w:eastAsia="Times New Roman"/>
            <w:kern w:val="28"/>
            <w:sz w:val="24"/>
            <w:szCs w:val="24"/>
          </w:rPr>
          <w:t>.</w:t>
        </w:r>
      </w:ins>
    </w:p>
    <w:p w14:paraId="1914D25C" w14:textId="154F18DB" w:rsidR="00AF6024" w:rsidRDefault="0093439A" w:rsidP="00AF6024">
      <w:pPr>
        <w:pStyle w:val="ListParagraph"/>
        <w:numPr>
          <w:ilvl w:val="1"/>
          <w:numId w:val="18"/>
        </w:numPr>
        <w:jc w:val="left"/>
        <w:rPr>
          <w:ins w:id="65" w:author="Microsoft Office User" w:date="2019-01-14T09:23:00Z"/>
          <w:rFonts w:eastAsia="Times New Roman"/>
          <w:kern w:val="28"/>
          <w:sz w:val="24"/>
          <w:szCs w:val="24"/>
        </w:rPr>
      </w:pPr>
      <w:ins w:id="66" w:author="Microsoft Office User" w:date="2019-01-14T09:20:00Z">
        <w:r>
          <w:rPr>
            <w:rFonts w:eastAsia="Times New Roman"/>
            <w:kern w:val="28"/>
            <w:sz w:val="24"/>
            <w:szCs w:val="24"/>
          </w:rPr>
          <w:t>By this account, when reasoning about copying</w:t>
        </w:r>
      </w:ins>
      <w:ins w:id="67" w:author="Microsoft Office User" w:date="2019-01-14T09:43:00Z">
        <w:r w:rsidR="002E2F3B">
          <w:rPr>
            <w:rFonts w:eastAsia="Times New Roman"/>
            <w:kern w:val="28"/>
            <w:sz w:val="24"/>
            <w:szCs w:val="24"/>
          </w:rPr>
          <w:t>,</w:t>
        </w:r>
      </w:ins>
      <w:ins w:id="68" w:author="Microsoft Office User" w:date="2019-01-14T09:20:00Z">
        <w:r>
          <w:rPr>
            <w:rFonts w:eastAsia="Times New Roman"/>
            <w:kern w:val="28"/>
            <w:sz w:val="24"/>
            <w:szCs w:val="24"/>
          </w:rPr>
          <w:t xml:space="preserve"> people should </w:t>
        </w:r>
      </w:ins>
      <w:ins w:id="69" w:author="Microsoft Office User" w:date="2019-01-14T09:21:00Z">
        <w:r>
          <w:rPr>
            <w:rFonts w:eastAsia="Times New Roman"/>
            <w:kern w:val="28"/>
            <w:sz w:val="24"/>
            <w:szCs w:val="24"/>
          </w:rPr>
          <w:t xml:space="preserve">flexibly </w:t>
        </w:r>
      </w:ins>
      <w:ins w:id="70" w:author="Microsoft Office User" w:date="2019-01-14T09:20:00Z">
        <w:r>
          <w:rPr>
            <w:rFonts w:eastAsia="Times New Roman"/>
            <w:kern w:val="28"/>
            <w:sz w:val="24"/>
            <w:szCs w:val="24"/>
          </w:rPr>
          <w:t xml:space="preserve">take into account a wide range of </w:t>
        </w:r>
      </w:ins>
      <w:ins w:id="71" w:author="Microsoft Office User" w:date="2019-01-14T09:21:00Z">
        <w:r w:rsidR="00141EED">
          <w:rPr>
            <w:rFonts w:eastAsia="Times New Roman"/>
            <w:kern w:val="28"/>
            <w:sz w:val="24"/>
            <w:szCs w:val="24"/>
          </w:rPr>
          <w:t>context</w:t>
        </w:r>
      </w:ins>
      <w:ins w:id="72" w:author="Microsoft Office User" w:date="2019-01-14T09:23:00Z">
        <w:r w:rsidR="00BD33A2">
          <w:rPr>
            <w:rFonts w:eastAsia="Times New Roman"/>
            <w:kern w:val="28"/>
            <w:sz w:val="24"/>
            <w:szCs w:val="24"/>
          </w:rPr>
          <w:t>ual information</w:t>
        </w:r>
        <w:r w:rsidR="00F73545">
          <w:rPr>
            <w:rFonts w:eastAsia="Times New Roman"/>
            <w:kern w:val="28"/>
            <w:sz w:val="24"/>
            <w:szCs w:val="24"/>
          </w:rPr>
          <w:t xml:space="preserve"> </w:t>
        </w:r>
      </w:ins>
      <w:ins w:id="73" w:author="Microsoft Office User" w:date="2019-01-14T09:21:00Z">
        <w:r w:rsidR="00141EED">
          <w:rPr>
            <w:rFonts w:eastAsia="Times New Roman"/>
            <w:kern w:val="28"/>
            <w:sz w:val="24"/>
            <w:szCs w:val="24"/>
          </w:rPr>
          <w:t xml:space="preserve">– not just efficiency -- and rationally consider how these contexts </w:t>
        </w:r>
      </w:ins>
      <w:ins w:id="74" w:author="Microsoft Office User" w:date="2019-01-14T09:22:00Z">
        <w:r w:rsidR="00AA026E">
          <w:rPr>
            <w:rFonts w:eastAsia="Times New Roman"/>
            <w:kern w:val="28"/>
            <w:sz w:val="24"/>
            <w:szCs w:val="24"/>
          </w:rPr>
          <w:t>affect the likelihood of copying.</w:t>
        </w:r>
      </w:ins>
      <w:bookmarkStart w:id="75" w:name="_GoBack"/>
      <w:bookmarkEnd w:id="75"/>
    </w:p>
    <w:p w14:paraId="0EF91B94" w14:textId="3D800043" w:rsidR="00AF6024" w:rsidRDefault="00AF6024" w:rsidP="00AF6024">
      <w:pPr>
        <w:pStyle w:val="ListParagraph"/>
        <w:numPr>
          <w:ilvl w:val="0"/>
          <w:numId w:val="18"/>
        </w:numPr>
        <w:jc w:val="left"/>
        <w:rPr>
          <w:ins w:id="76" w:author="Microsoft Office User" w:date="2019-01-14T09:23:00Z"/>
          <w:rFonts w:eastAsia="Times New Roman"/>
          <w:kern w:val="28"/>
          <w:sz w:val="24"/>
          <w:szCs w:val="24"/>
        </w:rPr>
      </w:pPr>
      <w:ins w:id="77" w:author="Microsoft Office User" w:date="2019-01-14T09:23:00Z">
        <w:r>
          <w:rPr>
            <w:rFonts w:eastAsia="Times New Roman"/>
            <w:kern w:val="28"/>
            <w:sz w:val="24"/>
            <w:szCs w:val="24"/>
          </w:rPr>
          <w:t xml:space="preserve">Alternatively: it is possible that </w:t>
        </w:r>
        <w:r w:rsidR="00CB233D">
          <w:rPr>
            <w:rFonts w:eastAsia="Times New Roman"/>
            <w:kern w:val="28"/>
            <w:sz w:val="24"/>
            <w:szCs w:val="24"/>
          </w:rPr>
          <w:t>understanding of efficiency is a unique and privileged case of reasoning</w:t>
        </w:r>
      </w:ins>
    </w:p>
    <w:p w14:paraId="4894F6CB" w14:textId="264017D6" w:rsidR="00CB233D" w:rsidRDefault="00CB233D" w:rsidP="00CB233D">
      <w:pPr>
        <w:pStyle w:val="ListParagraph"/>
        <w:numPr>
          <w:ilvl w:val="1"/>
          <w:numId w:val="18"/>
        </w:numPr>
        <w:jc w:val="left"/>
        <w:rPr>
          <w:ins w:id="78" w:author="Microsoft Office User" w:date="2019-01-14T09:24:00Z"/>
          <w:rFonts w:eastAsia="Times New Roman"/>
          <w:kern w:val="28"/>
          <w:sz w:val="24"/>
          <w:szCs w:val="24"/>
        </w:rPr>
      </w:pPr>
      <w:ins w:id="79" w:author="Microsoft Office User" w:date="2019-01-14T09:23:00Z">
        <w:r>
          <w:rPr>
            <w:rFonts w:eastAsia="Times New Roman"/>
            <w:kern w:val="28"/>
            <w:sz w:val="24"/>
            <w:szCs w:val="24"/>
          </w:rPr>
          <w:t>Reasoning about efficiency in the context</w:t>
        </w:r>
      </w:ins>
      <w:ins w:id="80" w:author="Microsoft Office User" w:date="2019-01-14T09:24:00Z">
        <w:r>
          <w:rPr>
            <w:rFonts w:eastAsia="Times New Roman"/>
            <w:kern w:val="28"/>
            <w:sz w:val="24"/>
            <w:szCs w:val="24"/>
          </w:rPr>
          <w:t xml:space="preserve"> of understanding actions develops early, is shared with other species, and remains the foundation for everyday action reasoning.</w:t>
        </w:r>
      </w:ins>
    </w:p>
    <w:p w14:paraId="1F5BD811" w14:textId="1A4253DA" w:rsidR="00AA6912" w:rsidRDefault="00CB233D" w:rsidP="00AA6912">
      <w:pPr>
        <w:pStyle w:val="ListParagraph"/>
        <w:numPr>
          <w:ilvl w:val="0"/>
          <w:numId w:val="18"/>
        </w:numPr>
        <w:jc w:val="left"/>
        <w:rPr>
          <w:ins w:id="81" w:author="Microsoft Office User" w:date="2019-01-14T09:38:00Z"/>
          <w:rFonts w:eastAsia="Times New Roman"/>
          <w:kern w:val="28"/>
          <w:sz w:val="24"/>
          <w:szCs w:val="24"/>
        </w:rPr>
      </w:pPr>
      <w:ins w:id="82" w:author="Microsoft Office User" w:date="2019-01-14T09:24:00Z">
        <w:r>
          <w:rPr>
            <w:rFonts w:eastAsia="Times New Roman"/>
            <w:kern w:val="28"/>
            <w:sz w:val="24"/>
            <w:szCs w:val="24"/>
          </w:rPr>
          <w:t>The cur</w:t>
        </w:r>
      </w:ins>
      <w:ins w:id="83" w:author="Microsoft Office User" w:date="2019-01-14T09:25:00Z">
        <w:r>
          <w:rPr>
            <w:rFonts w:eastAsia="Times New Roman"/>
            <w:kern w:val="28"/>
            <w:sz w:val="24"/>
            <w:szCs w:val="24"/>
          </w:rPr>
          <w:t xml:space="preserve">rent work: </w:t>
        </w:r>
        <w:r w:rsidR="00040F8C">
          <w:rPr>
            <w:rFonts w:eastAsia="Times New Roman"/>
            <w:kern w:val="28"/>
            <w:sz w:val="24"/>
            <w:szCs w:val="24"/>
          </w:rPr>
          <w:t xml:space="preserve">Models and tests several </w:t>
        </w:r>
      </w:ins>
      <w:ins w:id="84" w:author="Microsoft Office User" w:date="2019-01-14T09:37:00Z">
        <w:r w:rsidR="008728FF">
          <w:rPr>
            <w:rFonts w:eastAsia="Times New Roman"/>
            <w:kern w:val="28"/>
            <w:sz w:val="24"/>
            <w:szCs w:val="24"/>
          </w:rPr>
          <w:t>new</w:t>
        </w:r>
      </w:ins>
      <w:ins w:id="85" w:author="Microsoft Office User" w:date="2019-01-14T09:25:00Z">
        <w:r w:rsidR="00040F8C">
          <w:rPr>
            <w:rFonts w:eastAsia="Times New Roman"/>
            <w:kern w:val="28"/>
            <w:sz w:val="24"/>
            <w:szCs w:val="24"/>
          </w:rPr>
          <w:t xml:space="preserve"> predictions of the explanation-based reasoning account</w:t>
        </w:r>
      </w:ins>
      <w:ins w:id="86" w:author="Microsoft Office User" w:date="2019-01-14T09:37:00Z">
        <w:r w:rsidR="008728FF">
          <w:rPr>
            <w:rFonts w:eastAsia="Times New Roman"/>
            <w:kern w:val="28"/>
            <w:sz w:val="24"/>
            <w:szCs w:val="24"/>
          </w:rPr>
          <w:t>. In doing so, we build an</w:t>
        </w:r>
      </w:ins>
      <w:ins w:id="87" w:author="Microsoft Office User" w:date="2019-01-14T09:38:00Z">
        <w:r w:rsidR="008728FF">
          <w:rPr>
            <w:rFonts w:eastAsia="Times New Roman"/>
            <w:kern w:val="28"/>
            <w:sz w:val="24"/>
            <w:szCs w:val="24"/>
          </w:rPr>
          <w:t xml:space="preserve">d test </w:t>
        </w:r>
      </w:ins>
      <w:ins w:id="88" w:author="Microsoft Office User" w:date="2019-01-14T09:37:00Z">
        <w:r w:rsidR="008728FF">
          <w:rPr>
            <w:rFonts w:eastAsia="Times New Roman"/>
            <w:kern w:val="28"/>
            <w:sz w:val="24"/>
            <w:szCs w:val="24"/>
          </w:rPr>
          <w:t xml:space="preserve">formal models </w:t>
        </w:r>
      </w:ins>
      <w:ins w:id="89" w:author="Microsoft Office User" w:date="2019-01-14T09:38:00Z">
        <w:r w:rsidR="00C04725">
          <w:rPr>
            <w:rFonts w:eastAsia="Times New Roman"/>
            <w:kern w:val="28"/>
            <w:sz w:val="24"/>
            <w:szCs w:val="24"/>
          </w:rPr>
          <w:t>to</w:t>
        </w:r>
      </w:ins>
      <w:ins w:id="90" w:author="Microsoft Office User" w:date="2019-01-14T09:37:00Z">
        <w:r w:rsidR="008728FF">
          <w:rPr>
            <w:rFonts w:eastAsia="Times New Roman"/>
            <w:kern w:val="28"/>
            <w:sz w:val="24"/>
            <w:szCs w:val="24"/>
          </w:rPr>
          <w:t xml:space="preserve"> predict and explain a greater range of participants’ inferences about copying, with the potential to </w:t>
        </w:r>
      </w:ins>
      <w:ins w:id="91" w:author="Microsoft Office User" w:date="2019-01-14T09:38:00Z">
        <w:r w:rsidR="007B171E">
          <w:rPr>
            <w:rFonts w:eastAsia="Times New Roman"/>
            <w:kern w:val="28"/>
            <w:sz w:val="24"/>
            <w:szCs w:val="24"/>
          </w:rPr>
          <w:t>scale up</w:t>
        </w:r>
      </w:ins>
      <w:ins w:id="92" w:author="Microsoft Office User" w:date="2019-01-14T09:37:00Z">
        <w:r w:rsidR="008728FF">
          <w:rPr>
            <w:rFonts w:eastAsia="Times New Roman"/>
            <w:kern w:val="28"/>
            <w:sz w:val="24"/>
            <w:szCs w:val="24"/>
          </w:rPr>
          <w:t xml:space="preserve"> to more complex naturalistic design situations</w:t>
        </w:r>
      </w:ins>
      <w:ins w:id="93" w:author="Microsoft Office User" w:date="2019-01-14T09:38:00Z">
        <w:r w:rsidR="00790D4A">
          <w:rPr>
            <w:rFonts w:eastAsia="Times New Roman"/>
            <w:kern w:val="28"/>
            <w:sz w:val="24"/>
            <w:szCs w:val="24"/>
          </w:rPr>
          <w:t>.</w:t>
        </w:r>
      </w:ins>
    </w:p>
    <w:p w14:paraId="7D979720" w14:textId="2AF691FB" w:rsidR="00AA6912" w:rsidRPr="00AA6912" w:rsidRDefault="00AA6912" w:rsidP="00AA6912">
      <w:pPr>
        <w:pStyle w:val="ListParagraph"/>
        <w:numPr>
          <w:ilvl w:val="1"/>
          <w:numId w:val="18"/>
        </w:numPr>
        <w:jc w:val="left"/>
        <w:rPr>
          <w:ins w:id="94" w:author="Microsoft Office User" w:date="2019-01-11T10:35:00Z"/>
          <w:rFonts w:eastAsia="Times New Roman"/>
          <w:kern w:val="28"/>
          <w:sz w:val="24"/>
          <w:szCs w:val="24"/>
          <w:rPrChange w:id="95" w:author="Microsoft Office User" w:date="2019-01-14T09:38:00Z">
            <w:rPr>
              <w:ins w:id="96" w:author="Microsoft Office User" w:date="2019-01-11T10:35:00Z"/>
            </w:rPr>
          </w:rPrChange>
        </w:rPr>
        <w:pPrChange w:id="97" w:author="Microsoft Office User" w:date="2019-01-14T09:38:00Z">
          <w:pPr>
            <w:pStyle w:val="ListParagraph"/>
            <w:numPr>
              <w:ilvl w:val="1"/>
              <w:numId w:val="18"/>
            </w:numPr>
            <w:ind w:left="1440" w:hanging="360"/>
            <w:jc w:val="left"/>
          </w:pPr>
        </w:pPrChange>
      </w:pPr>
      <w:ins w:id="98" w:author="Microsoft Office User" w:date="2019-01-14T09:38:00Z">
        <w:r>
          <w:rPr>
            <w:rFonts w:eastAsia="Times New Roman"/>
            <w:kern w:val="28"/>
            <w:sz w:val="24"/>
            <w:szCs w:val="24"/>
          </w:rPr>
          <w:t>In particular we ask:</w:t>
        </w:r>
      </w:ins>
    </w:p>
    <w:p w14:paraId="2382E880" w14:textId="5870E0BA" w:rsidR="00F52185" w:rsidRDefault="00605EFC" w:rsidP="00BA3926">
      <w:pPr>
        <w:pStyle w:val="ListParagraph"/>
        <w:numPr>
          <w:ilvl w:val="2"/>
          <w:numId w:val="18"/>
        </w:numPr>
        <w:jc w:val="left"/>
        <w:rPr>
          <w:ins w:id="99" w:author="Microsoft Office User" w:date="2019-01-11T10:36:00Z"/>
          <w:rFonts w:eastAsia="Times New Roman"/>
          <w:kern w:val="28"/>
          <w:sz w:val="24"/>
          <w:szCs w:val="24"/>
        </w:rPr>
        <w:pPrChange w:id="100" w:author="Microsoft Office User" w:date="2019-01-14T09:38:00Z">
          <w:pPr>
            <w:pStyle w:val="ListParagraph"/>
            <w:numPr>
              <w:ilvl w:val="2"/>
              <w:numId w:val="18"/>
            </w:numPr>
            <w:ind w:left="2160" w:hanging="360"/>
            <w:jc w:val="left"/>
          </w:pPr>
        </w:pPrChange>
      </w:pPr>
      <w:ins w:id="101" w:author="Microsoft Office User" w:date="2019-01-11T10:35:00Z">
        <w:r>
          <w:rPr>
            <w:rFonts w:eastAsia="Times New Roman"/>
            <w:kern w:val="28"/>
            <w:sz w:val="24"/>
            <w:szCs w:val="24"/>
          </w:rPr>
          <w:t xml:space="preserve">Do </w:t>
        </w:r>
      </w:ins>
      <w:ins w:id="102" w:author="Microsoft Office User" w:date="2019-01-14T09:13:00Z">
        <w:r w:rsidR="007303FD">
          <w:rPr>
            <w:rFonts w:eastAsia="Times New Roman"/>
            <w:kern w:val="28"/>
            <w:sz w:val="24"/>
            <w:szCs w:val="24"/>
          </w:rPr>
          <w:t xml:space="preserve">people consider </w:t>
        </w:r>
      </w:ins>
      <w:ins w:id="103" w:author="Microsoft Office User" w:date="2019-01-11T10:35:00Z">
        <w:r>
          <w:rPr>
            <w:rFonts w:eastAsia="Times New Roman"/>
            <w:kern w:val="28"/>
            <w:sz w:val="24"/>
            <w:szCs w:val="24"/>
          </w:rPr>
          <w:t xml:space="preserve">the </w:t>
        </w:r>
      </w:ins>
      <w:ins w:id="104" w:author="Microsoft Office User" w:date="2019-01-11T10:36:00Z">
        <w:r w:rsidR="004A4CA6">
          <w:rPr>
            <w:rFonts w:eastAsia="Times New Roman"/>
            <w:kern w:val="28"/>
            <w:sz w:val="24"/>
            <w:szCs w:val="24"/>
          </w:rPr>
          <w:t xml:space="preserve">(amount/type) of </w:t>
        </w:r>
      </w:ins>
      <w:ins w:id="105" w:author="Microsoft Office User" w:date="2019-01-11T10:35:00Z">
        <w:r>
          <w:rPr>
            <w:rFonts w:eastAsia="Times New Roman"/>
            <w:kern w:val="28"/>
            <w:sz w:val="24"/>
            <w:szCs w:val="24"/>
          </w:rPr>
          <w:t>materials available to build with?</w:t>
        </w:r>
      </w:ins>
      <w:ins w:id="106" w:author="Microsoft Office User" w:date="2019-01-14T09:39:00Z">
        <w:r w:rsidR="00272D96">
          <w:rPr>
            <w:rFonts w:eastAsia="Times New Roman"/>
            <w:kern w:val="28"/>
            <w:sz w:val="24"/>
            <w:szCs w:val="24"/>
          </w:rPr>
          <w:t xml:space="preserve"> (availability constraint)</w:t>
        </w:r>
      </w:ins>
    </w:p>
    <w:p w14:paraId="7BEE9BF8" w14:textId="2CDAD5D3" w:rsidR="00605EFC" w:rsidRDefault="00605EFC" w:rsidP="00BA3926">
      <w:pPr>
        <w:pStyle w:val="ListParagraph"/>
        <w:numPr>
          <w:ilvl w:val="2"/>
          <w:numId w:val="18"/>
        </w:numPr>
        <w:jc w:val="left"/>
        <w:rPr>
          <w:ins w:id="107" w:author="Microsoft Office User" w:date="2019-01-14T09:11:00Z"/>
          <w:rFonts w:eastAsia="Times New Roman"/>
          <w:kern w:val="28"/>
          <w:sz w:val="24"/>
          <w:szCs w:val="24"/>
        </w:rPr>
        <w:pPrChange w:id="108" w:author="Microsoft Office User" w:date="2019-01-14T09:38:00Z">
          <w:pPr>
            <w:pStyle w:val="ListParagraph"/>
            <w:numPr>
              <w:ilvl w:val="2"/>
              <w:numId w:val="18"/>
            </w:numPr>
            <w:ind w:left="2160" w:hanging="360"/>
            <w:jc w:val="left"/>
          </w:pPr>
        </w:pPrChange>
      </w:pPr>
      <w:ins w:id="109" w:author="Microsoft Office User" w:date="2019-01-11T10:36:00Z">
        <w:r>
          <w:rPr>
            <w:rFonts w:eastAsia="Times New Roman"/>
            <w:kern w:val="28"/>
            <w:sz w:val="24"/>
            <w:szCs w:val="24"/>
          </w:rPr>
          <w:t xml:space="preserve">Do </w:t>
        </w:r>
      </w:ins>
      <w:ins w:id="110" w:author="Microsoft Office User" w:date="2019-01-14T09:13:00Z">
        <w:r w:rsidR="00DD386C">
          <w:rPr>
            <w:rFonts w:eastAsia="Times New Roman"/>
            <w:kern w:val="28"/>
            <w:sz w:val="24"/>
            <w:szCs w:val="24"/>
          </w:rPr>
          <w:t>people consider</w:t>
        </w:r>
      </w:ins>
      <w:ins w:id="111" w:author="Microsoft Office User" w:date="2019-01-11T10:36:00Z">
        <w:r>
          <w:rPr>
            <w:rFonts w:eastAsia="Times New Roman"/>
            <w:kern w:val="28"/>
            <w:sz w:val="24"/>
            <w:szCs w:val="24"/>
          </w:rPr>
          <w:t xml:space="preserve"> other kinds of functional constraints, other than efficiency?</w:t>
        </w:r>
      </w:ins>
      <w:ins w:id="112" w:author="Microsoft Office User" w:date="2019-01-14T09:39:00Z">
        <w:r w:rsidR="00272D96">
          <w:rPr>
            <w:rFonts w:eastAsia="Times New Roman"/>
            <w:kern w:val="28"/>
            <w:sz w:val="24"/>
            <w:szCs w:val="24"/>
          </w:rPr>
          <w:t xml:space="preserve"> (</w:t>
        </w:r>
      </w:ins>
      <w:ins w:id="113" w:author="Microsoft Office User" w:date="2019-01-14T09:40:00Z">
        <w:r w:rsidR="00272D96">
          <w:rPr>
            <w:rFonts w:eastAsia="Times New Roman"/>
            <w:kern w:val="28"/>
            <w:sz w:val="24"/>
            <w:szCs w:val="24"/>
          </w:rPr>
          <w:t xml:space="preserve">an abstract idea of </w:t>
        </w:r>
      </w:ins>
      <w:ins w:id="114" w:author="Microsoft Office User" w:date="2019-01-14T09:39:00Z">
        <w:r w:rsidR="00272D96">
          <w:rPr>
            <w:rFonts w:eastAsia="Times New Roman"/>
            <w:kern w:val="28"/>
            <w:sz w:val="24"/>
            <w:szCs w:val="24"/>
          </w:rPr>
          <w:t>functi</w:t>
        </w:r>
      </w:ins>
      <w:ins w:id="115" w:author="Microsoft Office User" w:date="2019-01-14T09:40:00Z">
        <w:r w:rsidR="00272D96">
          <w:rPr>
            <w:rFonts w:eastAsia="Times New Roman"/>
            <w:kern w:val="28"/>
            <w:sz w:val="24"/>
            <w:szCs w:val="24"/>
          </w:rPr>
          <w:t>onal constraint</w:t>
        </w:r>
        <w:r w:rsidR="004B7FD3">
          <w:rPr>
            <w:rFonts w:eastAsia="Times New Roman"/>
            <w:kern w:val="28"/>
            <w:sz w:val="24"/>
            <w:szCs w:val="24"/>
          </w:rPr>
          <w:t>, not just efficiency</w:t>
        </w:r>
        <w:r w:rsidR="00272D96">
          <w:rPr>
            <w:rFonts w:eastAsia="Times New Roman"/>
            <w:kern w:val="28"/>
            <w:sz w:val="24"/>
            <w:szCs w:val="24"/>
          </w:rPr>
          <w:t>)</w:t>
        </w:r>
      </w:ins>
    </w:p>
    <w:p w14:paraId="7BEC455D" w14:textId="31CE6905" w:rsidR="008C686B" w:rsidRDefault="00651F05" w:rsidP="0017309D">
      <w:pPr>
        <w:pStyle w:val="ListParagraph"/>
        <w:numPr>
          <w:ilvl w:val="2"/>
          <w:numId w:val="18"/>
        </w:numPr>
        <w:jc w:val="left"/>
        <w:rPr>
          <w:ins w:id="116" w:author="Microsoft Office User" w:date="2019-01-11T10:40:00Z"/>
          <w:rFonts w:eastAsia="Times New Roman"/>
          <w:kern w:val="28"/>
          <w:sz w:val="24"/>
          <w:szCs w:val="24"/>
        </w:rPr>
      </w:pPr>
      <w:ins w:id="117" w:author="Microsoft Office User" w:date="2019-01-11T10:40:00Z">
        <w:r>
          <w:rPr>
            <w:rFonts w:eastAsia="Times New Roman"/>
            <w:kern w:val="28"/>
            <w:sz w:val="24"/>
            <w:szCs w:val="24"/>
          </w:rPr>
          <w:t xml:space="preserve">Can people reason about </w:t>
        </w:r>
        <w:r w:rsidRPr="00463112">
          <w:rPr>
            <w:rFonts w:eastAsia="Times New Roman"/>
            <w:i/>
            <w:kern w:val="28"/>
            <w:sz w:val="24"/>
            <w:szCs w:val="24"/>
            <w:rPrChange w:id="118" w:author="Microsoft Office User" w:date="2019-01-14T09:39:00Z">
              <w:rPr>
                <w:rFonts w:eastAsia="Times New Roman"/>
                <w:kern w:val="28"/>
                <w:sz w:val="24"/>
                <w:szCs w:val="24"/>
              </w:rPr>
            </w:rPrChange>
          </w:rPr>
          <w:t>partial</w:t>
        </w:r>
        <w:r>
          <w:rPr>
            <w:rFonts w:eastAsia="Times New Roman"/>
            <w:kern w:val="28"/>
            <w:sz w:val="24"/>
            <w:szCs w:val="24"/>
          </w:rPr>
          <w:t xml:space="preserve"> copying</w:t>
        </w:r>
      </w:ins>
      <w:ins w:id="119" w:author="Microsoft Office User" w:date="2019-01-14T09:38:00Z">
        <w:r w:rsidR="00BA3926">
          <w:rPr>
            <w:rFonts w:eastAsia="Times New Roman"/>
            <w:kern w:val="28"/>
            <w:sz w:val="24"/>
            <w:szCs w:val="24"/>
          </w:rPr>
          <w:t xml:space="preserve"> of design?</w:t>
        </w:r>
      </w:ins>
    </w:p>
    <w:p w14:paraId="269E81A0" w14:textId="0B86D1F2" w:rsidR="008C686B" w:rsidRDefault="00651F05" w:rsidP="008C686B">
      <w:pPr>
        <w:pStyle w:val="ListParagraph"/>
        <w:numPr>
          <w:ilvl w:val="3"/>
          <w:numId w:val="18"/>
        </w:numPr>
        <w:jc w:val="left"/>
        <w:rPr>
          <w:ins w:id="120" w:author="Microsoft Office User" w:date="2019-01-11T10:40:00Z"/>
          <w:rFonts w:eastAsia="Times New Roman"/>
          <w:kern w:val="28"/>
          <w:sz w:val="24"/>
          <w:szCs w:val="24"/>
        </w:rPr>
      </w:pPr>
      <w:ins w:id="121" w:author="Microsoft Office User" w:date="2019-01-11T10:40:00Z">
        <w:r>
          <w:rPr>
            <w:rFonts w:eastAsia="Times New Roman"/>
            <w:kern w:val="28"/>
            <w:sz w:val="24"/>
            <w:szCs w:val="24"/>
          </w:rPr>
          <w:t xml:space="preserve"> </w:t>
        </w:r>
      </w:ins>
      <w:ins w:id="122" w:author="Microsoft Office User" w:date="2019-01-11T10:37:00Z">
        <w:r w:rsidR="00AC3B5F">
          <w:rPr>
            <w:rFonts w:eastAsia="Times New Roman"/>
            <w:kern w:val="28"/>
            <w:sz w:val="24"/>
            <w:szCs w:val="24"/>
          </w:rPr>
          <w:t>Can people</w:t>
        </w:r>
      </w:ins>
      <w:ins w:id="123" w:author="Microsoft Office User" w:date="2019-01-11T10:38:00Z">
        <w:r w:rsidR="00AC3B5F">
          <w:rPr>
            <w:rFonts w:eastAsia="Times New Roman"/>
            <w:kern w:val="28"/>
            <w:sz w:val="24"/>
            <w:szCs w:val="24"/>
          </w:rPr>
          <w:t xml:space="preserve"> separately reason about different features of artifacts</w:t>
        </w:r>
        <w:r w:rsidR="00BB4363">
          <w:rPr>
            <w:rFonts w:eastAsia="Times New Roman"/>
            <w:kern w:val="28"/>
            <w:sz w:val="24"/>
            <w:szCs w:val="24"/>
          </w:rPr>
          <w:t>, when</w:t>
        </w:r>
        <w:r w:rsidR="00AC3B5F">
          <w:rPr>
            <w:rFonts w:eastAsia="Times New Roman"/>
            <w:kern w:val="28"/>
            <w:sz w:val="24"/>
            <w:szCs w:val="24"/>
          </w:rPr>
          <w:t xml:space="preserve"> </w:t>
        </w:r>
        <w:r w:rsidR="00BB4363">
          <w:rPr>
            <w:rFonts w:eastAsia="Times New Roman"/>
            <w:kern w:val="28"/>
            <w:sz w:val="24"/>
            <w:szCs w:val="24"/>
          </w:rPr>
          <w:t>these features</w:t>
        </w:r>
        <w:r w:rsidR="00AC3B5F">
          <w:rPr>
            <w:rFonts w:eastAsia="Times New Roman"/>
            <w:kern w:val="28"/>
            <w:sz w:val="24"/>
            <w:szCs w:val="24"/>
          </w:rPr>
          <w:t xml:space="preserve"> </w:t>
        </w:r>
        <w:r w:rsidR="00BB4363">
          <w:rPr>
            <w:rFonts w:eastAsia="Times New Roman"/>
            <w:kern w:val="28"/>
            <w:sz w:val="24"/>
            <w:szCs w:val="24"/>
          </w:rPr>
          <w:t xml:space="preserve">were </w:t>
        </w:r>
      </w:ins>
      <w:ins w:id="124" w:author="Microsoft Office User" w:date="2019-01-11T10:39:00Z">
        <w:r w:rsidR="00EA1C08">
          <w:rPr>
            <w:rFonts w:eastAsia="Times New Roman"/>
            <w:kern w:val="28"/>
            <w:sz w:val="24"/>
            <w:szCs w:val="24"/>
          </w:rPr>
          <w:t xml:space="preserve">seemingly </w:t>
        </w:r>
      </w:ins>
      <w:ins w:id="125" w:author="Microsoft Office User" w:date="2019-01-11T10:38:00Z">
        <w:r w:rsidR="00BB4363">
          <w:rPr>
            <w:rFonts w:eastAsia="Times New Roman"/>
            <w:kern w:val="28"/>
            <w:sz w:val="24"/>
            <w:szCs w:val="24"/>
          </w:rPr>
          <w:t>generated by</w:t>
        </w:r>
        <w:r w:rsidR="00AC3B5F">
          <w:rPr>
            <w:rFonts w:eastAsia="Times New Roman"/>
            <w:kern w:val="28"/>
            <w:sz w:val="24"/>
            <w:szCs w:val="24"/>
          </w:rPr>
          <w:t xml:space="preserve"> separate </w:t>
        </w:r>
      </w:ins>
      <w:ins w:id="126" w:author="Microsoft Office User" w:date="2019-01-14T09:39:00Z">
        <w:r w:rsidR="00512F63">
          <w:rPr>
            <w:rFonts w:eastAsia="Times New Roman"/>
            <w:kern w:val="28"/>
            <w:sz w:val="24"/>
            <w:szCs w:val="24"/>
          </w:rPr>
          <w:t>processes</w:t>
        </w:r>
        <w:r w:rsidR="00FB7E2C">
          <w:rPr>
            <w:rFonts w:eastAsia="Times New Roman"/>
            <w:kern w:val="28"/>
            <w:sz w:val="24"/>
            <w:szCs w:val="24"/>
          </w:rPr>
          <w:t xml:space="preserve"> (copying/ not copying)</w:t>
        </w:r>
        <w:r w:rsidR="00512F63">
          <w:rPr>
            <w:rFonts w:eastAsia="Times New Roman"/>
            <w:kern w:val="28"/>
            <w:sz w:val="24"/>
            <w:szCs w:val="24"/>
          </w:rPr>
          <w:t>?</w:t>
        </w:r>
      </w:ins>
    </w:p>
    <w:p w14:paraId="365280A1" w14:textId="68AF78EC" w:rsidR="00AC3B5F" w:rsidRDefault="000B28FE" w:rsidP="008C686B">
      <w:pPr>
        <w:pStyle w:val="ListParagraph"/>
        <w:numPr>
          <w:ilvl w:val="3"/>
          <w:numId w:val="18"/>
        </w:numPr>
        <w:jc w:val="left"/>
        <w:rPr>
          <w:ins w:id="127" w:author="Microsoft Office User" w:date="2019-01-14T09:41:00Z"/>
          <w:rFonts w:eastAsia="Times New Roman"/>
          <w:kern w:val="28"/>
          <w:sz w:val="24"/>
          <w:szCs w:val="24"/>
        </w:rPr>
      </w:pPr>
      <w:ins w:id="128" w:author="Microsoft Office User" w:date="2019-01-14T09:39:00Z">
        <w:r>
          <w:rPr>
            <w:rFonts w:eastAsia="Times New Roman"/>
            <w:kern w:val="28"/>
            <w:sz w:val="24"/>
            <w:szCs w:val="24"/>
          </w:rPr>
          <w:t>This would involve</w:t>
        </w:r>
      </w:ins>
      <w:ins w:id="129" w:author="Microsoft Office User" w:date="2019-01-11T10:37:00Z">
        <w:r w:rsidR="00AC3B5F">
          <w:rPr>
            <w:rFonts w:eastAsia="Times New Roman"/>
            <w:kern w:val="28"/>
            <w:sz w:val="24"/>
            <w:szCs w:val="24"/>
          </w:rPr>
          <w:t xml:space="preserve"> selectively discount</w:t>
        </w:r>
      </w:ins>
      <w:ins w:id="130" w:author="Microsoft Office User" w:date="2019-01-14T09:39:00Z">
        <w:r>
          <w:rPr>
            <w:rFonts w:eastAsia="Times New Roman"/>
            <w:kern w:val="28"/>
            <w:sz w:val="24"/>
            <w:szCs w:val="24"/>
          </w:rPr>
          <w:t>ing</w:t>
        </w:r>
      </w:ins>
      <w:ins w:id="131" w:author="Microsoft Office User" w:date="2019-01-11T10:37:00Z">
        <w:r w:rsidR="00AC3B5F">
          <w:rPr>
            <w:rFonts w:eastAsia="Times New Roman"/>
            <w:kern w:val="28"/>
            <w:sz w:val="24"/>
            <w:szCs w:val="24"/>
          </w:rPr>
          <w:t xml:space="preserve"> similarity on </w:t>
        </w:r>
      </w:ins>
      <w:ins w:id="132" w:author="Microsoft Office User" w:date="2019-01-14T09:39:00Z">
        <w:r w:rsidR="00B35EF0">
          <w:rPr>
            <w:rFonts w:eastAsia="Times New Roman"/>
            <w:kern w:val="28"/>
            <w:sz w:val="24"/>
            <w:szCs w:val="24"/>
          </w:rPr>
          <w:t xml:space="preserve">one </w:t>
        </w:r>
      </w:ins>
      <w:ins w:id="133" w:author="Microsoft Office User" w:date="2019-01-11T10:37:00Z">
        <w:r w:rsidR="00AC3B5F">
          <w:rPr>
            <w:rFonts w:eastAsia="Times New Roman"/>
            <w:kern w:val="28"/>
            <w:sz w:val="24"/>
            <w:szCs w:val="24"/>
          </w:rPr>
          <w:t>feature (due to either a functional constraint or an availability constraint), while still</w:t>
        </w:r>
      </w:ins>
      <w:ins w:id="134" w:author="Microsoft Office User" w:date="2019-01-11T10:38:00Z">
        <w:r w:rsidR="00AC3B5F">
          <w:rPr>
            <w:rFonts w:eastAsia="Times New Roman"/>
            <w:kern w:val="28"/>
            <w:sz w:val="24"/>
            <w:szCs w:val="24"/>
          </w:rPr>
          <w:t xml:space="preserve"> </w:t>
        </w:r>
      </w:ins>
      <w:ins w:id="135" w:author="Microsoft Office User" w:date="2019-01-14T09:40:00Z">
        <w:r w:rsidR="007B6F26">
          <w:rPr>
            <w:rFonts w:eastAsia="Times New Roman"/>
            <w:kern w:val="28"/>
            <w:sz w:val="24"/>
            <w:szCs w:val="24"/>
          </w:rPr>
          <w:t xml:space="preserve">taking </w:t>
        </w:r>
      </w:ins>
      <w:ins w:id="136" w:author="Microsoft Office User" w:date="2019-01-11T10:38:00Z">
        <w:r w:rsidR="00455224">
          <w:rPr>
            <w:rFonts w:eastAsia="Times New Roman"/>
            <w:kern w:val="28"/>
            <w:sz w:val="24"/>
            <w:szCs w:val="24"/>
          </w:rPr>
          <w:t xml:space="preserve">similarity on another feature </w:t>
        </w:r>
      </w:ins>
      <w:ins w:id="137" w:author="Microsoft Office User" w:date="2019-01-14T09:40:00Z">
        <w:r w:rsidR="007B6F26">
          <w:rPr>
            <w:rFonts w:eastAsia="Times New Roman"/>
            <w:kern w:val="28"/>
            <w:sz w:val="24"/>
            <w:szCs w:val="24"/>
          </w:rPr>
          <w:t>as</w:t>
        </w:r>
      </w:ins>
      <w:ins w:id="138" w:author="Microsoft Office User" w:date="2019-01-11T10:40:00Z">
        <w:r w:rsidR="000D7D4B">
          <w:rPr>
            <w:rFonts w:eastAsia="Times New Roman"/>
            <w:kern w:val="28"/>
            <w:sz w:val="24"/>
            <w:szCs w:val="24"/>
          </w:rPr>
          <w:t xml:space="preserve"> </w:t>
        </w:r>
      </w:ins>
      <w:ins w:id="139" w:author="Microsoft Office User" w:date="2019-01-11T10:38:00Z">
        <w:r w:rsidR="00455224">
          <w:rPr>
            <w:rFonts w:eastAsia="Times New Roman"/>
            <w:kern w:val="28"/>
            <w:sz w:val="24"/>
            <w:szCs w:val="24"/>
          </w:rPr>
          <w:t>strong evidence of copying</w:t>
        </w:r>
      </w:ins>
      <w:ins w:id="140" w:author="Microsoft Office User" w:date="2019-01-14T09:40:00Z">
        <w:r w:rsidR="00180335">
          <w:rPr>
            <w:rFonts w:eastAsia="Times New Roman"/>
            <w:kern w:val="28"/>
            <w:sz w:val="24"/>
            <w:szCs w:val="24"/>
          </w:rPr>
          <w:t xml:space="preserve"> (i</w:t>
        </w:r>
      </w:ins>
      <w:ins w:id="141" w:author="Microsoft Office User" w:date="2019-01-11T10:40:00Z">
        <w:r w:rsidR="000D7D4B">
          <w:rPr>
            <w:rFonts w:eastAsia="Times New Roman"/>
            <w:kern w:val="28"/>
            <w:sz w:val="24"/>
            <w:szCs w:val="24"/>
          </w:rPr>
          <w:t>f it is not constrained</w:t>
        </w:r>
      </w:ins>
      <w:ins w:id="142" w:author="Microsoft Office User" w:date="2019-01-14T09:40:00Z">
        <w:r w:rsidR="00180335">
          <w:rPr>
            <w:rFonts w:eastAsia="Times New Roman"/>
            <w:kern w:val="28"/>
            <w:sz w:val="24"/>
            <w:szCs w:val="24"/>
          </w:rPr>
          <w:t>).</w:t>
        </w:r>
      </w:ins>
    </w:p>
    <w:p w14:paraId="2EBEF3D7" w14:textId="6E73D113" w:rsidR="00D71C4B" w:rsidRDefault="00D71C4B" w:rsidP="00D71C4B">
      <w:pPr>
        <w:pStyle w:val="ListParagraph"/>
        <w:numPr>
          <w:ilvl w:val="4"/>
          <w:numId w:val="18"/>
        </w:numPr>
        <w:jc w:val="left"/>
        <w:rPr>
          <w:ins w:id="143" w:author="Microsoft Office User" w:date="2019-01-14T09:26:00Z"/>
          <w:rFonts w:eastAsia="Times New Roman"/>
          <w:kern w:val="28"/>
          <w:sz w:val="24"/>
          <w:szCs w:val="24"/>
        </w:rPr>
        <w:pPrChange w:id="144" w:author="Microsoft Office User" w:date="2019-01-14T09:41:00Z">
          <w:pPr>
            <w:pStyle w:val="ListParagraph"/>
            <w:numPr>
              <w:ilvl w:val="3"/>
              <w:numId w:val="18"/>
            </w:numPr>
            <w:ind w:left="2880" w:hanging="360"/>
            <w:jc w:val="left"/>
          </w:pPr>
        </w:pPrChange>
      </w:pPr>
      <w:ins w:id="145" w:author="Microsoft Office User" w:date="2019-01-14T09:41:00Z">
        <w:r>
          <w:rPr>
            <w:rFonts w:eastAsia="Times New Roman"/>
            <w:kern w:val="28"/>
            <w:sz w:val="24"/>
            <w:szCs w:val="24"/>
          </w:rPr>
          <w:t>Really since any copying here is taking as “copying occurred”, can our work really tell this apart?</w:t>
        </w:r>
      </w:ins>
    </w:p>
    <w:p w14:paraId="73F5047B" w14:textId="79898EB3" w:rsidR="00BE1F68" w:rsidRPr="00054357" w:rsidRDefault="00DF6991" w:rsidP="0050073F">
      <w:pPr>
        <w:pStyle w:val="ListParagraph"/>
        <w:numPr>
          <w:ilvl w:val="0"/>
          <w:numId w:val="18"/>
        </w:numPr>
        <w:jc w:val="left"/>
        <w:rPr>
          <w:ins w:id="146" w:author="Microsoft Office User" w:date="2019-01-11T10:31:00Z"/>
          <w:rFonts w:eastAsia="Times New Roman"/>
          <w:kern w:val="28"/>
          <w:sz w:val="24"/>
          <w:szCs w:val="24"/>
          <w:rPrChange w:id="147" w:author="Microsoft Office User" w:date="2019-01-14T09:41:00Z">
            <w:rPr>
              <w:ins w:id="148" w:author="Microsoft Office User" w:date="2019-01-11T10:31:00Z"/>
              <w:rFonts w:eastAsia="Times New Roman"/>
              <w:b/>
              <w:kern w:val="28"/>
              <w:sz w:val="28"/>
            </w:rPr>
          </w:rPrChange>
        </w:rPr>
        <w:pPrChange w:id="149" w:author="Microsoft Office User" w:date="2019-01-11T10:44:00Z">
          <w:pPr>
            <w:ind w:firstLine="0"/>
            <w:jc w:val="left"/>
          </w:pPr>
        </w:pPrChange>
      </w:pPr>
      <w:ins w:id="150" w:author="Microsoft Office User" w:date="2019-01-11T10:42:00Z">
        <w:r w:rsidRPr="00054357">
          <w:rPr>
            <w:rFonts w:eastAsia="Times New Roman"/>
            <w:kern w:val="28"/>
            <w:sz w:val="24"/>
            <w:szCs w:val="24"/>
            <w:rPrChange w:id="151" w:author="Microsoft Office User" w:date="2019-01-14T09:41:00Z">
              <w:rPr>
                <w:rFonts w:eastAsia="Times New Roman"/>
                <w:kern w:val="28"/>
                <w:sz w:val="24"/>
                <w:szCs w:val="24"/>
              </w:rPr>
            </w:rPrChange>
          </w:rPr>
          <w:t xml:space="preserve">The </w:t>
        </w:r>
      </w:ins>
      <w:ins w:id="152" w:author="Microsoft Office User" w:date="2019-01-11T10:43:00Z">
        <w:r w:rsidR="00BE1F68" w:rsidRPr="00054357">
          <w:rPr>
            <w:rFonts w:eastAsia="Times New Roman"/>
            <w:kern w:val="28"/>
            <w:sz w:val="24"/>
            <w:szCs w:val="24"/>
            <w:rPrChange w:id="153" w:author="Microsoft Office User" w:date="2019-01-14T09:41:00Z">
              <w:rPr>
                <w:rFonts w:eastAsia="Times New Roman"/>
                <w:kern w:val="28"/>
                <w:sz w:val="24"/>
                <w:szCs w:val="24"/>
              </w:rPr>
            </w:rPrChange>
          </w:rPr>
          <w:t>current study</w:t>
        </w:r>
      </w:ins>
      <w:ins w:id="154" w:author="Microsoft Office User" w:date="2019-01-14T09:41:00Z">
        <w:r w:rsidR="00BB246B" w:rsidRPr="00054357">
          <w:rPr>
            <w:rFonts w:eastAsia="Times New Roman"/>
            <w:kern w:val="28"/>
            <w:sz w:val="24"/>
            <w:szCs w:val="24"/>
            <w:rPrChange w:id="155" w:author="Microsoft Office User" w:date="2019-01-14T09:41:00Z">
              <w:rPr>
                <w:rFonts w:eastAsia="Times New Roman"/>
                <w:kern w:val="28"/>
                <w:sz w:val="24"/>
                <w:szCs w:val="24"/>
              </w:rPr>
            </w:rPrChange>
          </w:rPr>
          <w:t xml:space="preserve"> paradigm</w:t>
        </w:r>
        <w:r w:rsidR="00054357" w:rsidRPr="00054357">
          <w:rPr>
            <w:rFonts w:eastAsia="Times New Roman"/>
            <w:kern w:val="28"/>
            <w:sz w:val="24"/>
            <w:szCs w:val="24"/>
            <w:rPrChange w:id="156" w:author="Microsoft Office User" w:date="2019-01-14T09:41:00Z">
              <w:rPr>
                <w:rFonts w:eastAsia="Times New Roman"/>
                <w:kern w:val="28"/>
                <w:sz w:val="24"/>
                <w:szCs w:val="24"/>
              </w:rPr>
            </w:rPrChange>
          </w:rPr>
          <w:t xml:space="preserve"> &amp; </w:t>
        </w:r>
        <w:r w:rsidR="00054357">
          <w:rPr>
            <w:rFonts w:eastAsia="Times New Roman"/>
            <w:kern w:val="28"/>
            <w:sz w:val="24"/>
            <w:szCs w:val="24"/>
          </w:rPr>
          <w:t>a</w:t>
        </w:r>
      </w:ins>
      <w:ins w:id="157" w:author="Microsoft Office User" w:date="2019-01-11T10:43:00Z">
        <w:r w:rsidR="00BE1F68" w:rsidRPr="00054357">
          <w:rPr>
            <w:rFonts w:eastAsia="Times New Roman"/>
            <w:kern w:val="28"/>
            <w:sz w:val="24"/>
            <w:szCs w:val="24"/>
            <w:rPrChange w:id="158" w:author="Microsoft Office User" w:date="2019-01-14T09:41:00Z">
              <w:rPr>
                <w:rFonts w:eastAsia="Times New Roman"/>
                <w:kern w:val="28"/>
                <w:sz w:val="24"/>
                <w:szCs w:val="24"/>
              </w:rPr>
            </w:rPrChange>
          </w:rPr>
          <w:t xml:space="preserve"> generative model of artifact design</w:t>
        </w:r>
      </w:ins>
    </w:p>
    <w:p w14:paraId="489AD93B" w14:textId="77777777" w:rsidR="002944A6" w:rsidRDefault="002944A6">
      <w:pPr>
        <w:ind w:firstLine="0"/>
        <w:jc w:val="left"/>
        <w:rPr>
          <w:ins w:id="159" w:author="Microsoft Office User" w:date="2019-01-11T10:31:00Z"/>
          <w:rFonts w:eastAsia="Times New Roman"/>
          <w:b/>
          <w:kern w:val="28"/>
          <w:sz w:val="28"/>
        </w:rPr>
      </w:pPr>
    </w:p>
    <w:p w14:paraId="65C5B490" w14:textId="77777777" w:rsidR="002944A6" w:rsidRDefault="002944A6">
      <w:pPr>
        <w:ind w:firstLine="0"/>
        <w:jc w:val="left"/>
        <w:rPr>
          <w:ins w:id="160" w:author="Microsoft Office User" w:date="2019-01-11T10:31:00Z"/>
          <w:rFonts w:eastAsia="Times New Roman"/>
          <w:b/>
          <w:kern w:val="28"/>
          <w:sz w:val="28"/>
        </w:rPr>
      </w:pPr>
    </w:p>
    <w:p w14:paraId="4231385A" w14:textId="77777777" w:rsidR="002944A6" w:rsidRDefault="002944A6">
      <w:pPr>
        <w:ind w:firstLine="0"/>
        <w:jc w:val="left"/>
        <w:rPr>
          <w:ins w:id="161" w:author="Microsoft Office User" w:date="2019-01-11T10:31:00Z"/>
          <w:rFonts w:eastAsia="Times New Roman"/>
          <w:b/>
          <w:kern w:val="28"/>
          <w:sz w:val="28"/>
        </w:rPr>
      </w:pPr>
    </w:p>
    <w:p w14:paraId="7106AB60" w14:textId="77777777" w:rsidR="002944A6" w:rsidRDefault="002944A6">
      <w:pPr>
        <w:ind w:firstLine="0"/>
        <w:jc w:val="left"/>
        <w:rPr>
          <w:ins w:id="162" w:author="Microsoft Office User" w:date="2019-01-11T10:31:00Z"/>
          <w:rFonts w:eastAsia="Times New Roman"/>
          <w:b/>
          <w:kern w:val="28"/>
          <w:sz w:val="28"/>
        </w:rPr>
      </w:pPr>
    </w:p>
    <w:p w14:paraId="65CF0525" w14:textId="754B9E59" w:rsidR="002944A6" w:rsidRDefault="002944A6">
      <w:pPr>
        <w:ind w:firstLine="0"/>
        <w:jc w:val="left"/>
        <w:rPr>
          <w:ins w:id="163" w:author="Microsoft Office User" w:date="2019-01-11T10:31:00Z"/>
          <w:rFonts w:eastAsia="Times New Roman"/>
          <w:b/>
          <w:kern w:val="28"/>
          <w:sz w:val="28"/>
        </w:rPr>
      </w:pPr>
      <w:ins w:id="164" w:author="Microsoft Office User" w:date="2019-01-11T10:31:00Z">
        <w:r>
          <w:rPr>
            <w:rFonts w:eastAsia="Times New Roman"/>
            <w:b/>
            <w:kern w:val="28"/>
            <w:sz w:val="28"/>
          </w:rPr>
          <w:br w:type="page"/>
        </w:r>
      </w:ins>
    </w:p>
    <w:p w14:paraId="5FBB2AF4" w14:textId="57795C19" w:rsidR="00632178" w:rsidRPr="00D14F16" w:rsidRDefault="00632178" w:rsidP="00632178">
      <w:pPr>
        <w:jc w:val="center"/>
        <w:rPr>
          <w:rFonts w:eastAsia="Times New Roman"/>
          <w:b/>
          <w:kern w:val="28"/>
          <w:sz w:val="28"/>
        </w:rPr>
      </w:pPr>
      <w:r>
        <w:rPr>
          <w:rFonts w:eastAsia="Times New Roman"/>
          <w:b/>
          <w:kern w:val="28"/>
          <w:sz w:val="28"/>
        </w:rPr>
        <w:lastRenderedPageBreak/>
        <w:t>Intuitive a</w:t>
      </w:r>
      <w:r w:rsidR="009E1238">
        <w:rPr>
          <w:rFonts w:eastAsia="Times New Roman"/>
          <w:b/>
          <w:kern w:val="28"/>
          <w:sz w:val="28"/>
        </w:rPr>
        <w:t>rcheology</w:t>
      </w:r>
      <w:r w:rsidRPr="00D14F16">
        <w:rPr>
          <w:rFonts w:eastAsia="Times New Roman"/>
          <w:b/>
          <w:kern w:val="28"/>
          <w:sz w:val="28"/>
        </w:rPr>
        <w:t>: Detecting social transmission in the design of artifacts</w:t>
      </w:r>
    </w:p>
    <w:p w14:paraId="2A6BC223" w14:textId="77777777" w:rsidR="00632178" w:rsidRDefault="00632178" w:rsidP="00632178">
      <w:pPr>
        <w:jc w:val="center"/>
        <w:rPr>
          <w:b/>
        </w:rPr>
      </w:pPr>
    </w:p>
    <w:p w14:paraId="030376FC" w14:textId="5B83C2D2" w:rsidR="00632178" w:rsidRDefault="00632178" w:rsidP="001A73DD">
      <w:pPr>
        <w:pStyle w:val="Authorname"/>
      </w:pPr>
      <w:r>
        <w:t>Adena Schachner (</w:t>
      </w:r>
      <w:r w:rsidR="00404609" w:rsidRPr="00404609">
        <w:t>schachner@ucsd.edu</w:t>
      </w:r>
      <w:r>
        <w:t>)</w:t>
      </w:r>
      <w:r w:rsidR="00404609">
        <w:t>, Timothy F. Brady (</w:t>
      </w:r>
      <w:r w:rsidR="00404609" w:rsidRPr="00D60C2A">
        <w:t>timbrady@ucsd.edu</w:t>
      </w:r>
      <w:r w:rsidR="00404609">
        <w:t xml:space="preserve">), </w:t>
      </w:r>
      <w:r w:rsidR="00AE1A9B">
        <w:br/>
      </w:r>
      <w:proofErr w:type="spellStart"/>
      <w:r w:rsidR="00AD65A4">
        <w:t>Kiani</w:t>
      </w:r>
      <w:proofErr w:type="spellEnd"/>
      <w:r w:rsidR="00AD65A4">
        <w:t xml:space="preserve"> Oro (</w:t>
      </w:r>
      <w:r w:rsidR="0006210D" w:rsidRPr="0006210D">
        <w:t>koro001@fiu.edu</w:t>
      </w:r>
      <w:r w:rsidR="00AD65A4">
        <w:t>),</w:t>
      </w:r>
      <w:r w:rsidR="00786ECC">
        <w:t xml:space="preserve"> </w:t>
      </w:r>
      <w:r w:rsidR="00404609">
        <w:t>Michelle Lee (</w:t>
      </w:r>
      <w:r w:rsidR="00AD65A4" w:rsidRPr="004020C6">
        <w:t>m.lee@ucsd.edu</w:t>
      </w:r>
      <w:r w:rsidR="00404609">
        <w:t>)</w:t>
      </w:r>
    </w:p>
    <w:p w14:paraId="08DB16D5" w14:textId="6F3E92C7" w:rsidR="006E1519" w:rsidRDefault="00D02C4C" w:rsidP="00632178">
      <w:pPr>
        <w:pStyle w:val="Affiliation"/>
      </w:pPr>
      <w:r>
        <w:t>University of California, San Diego</w:t>
      </w:r>
      <w:r w:rsidR="00D30304">
        <w:t xml:space="preserve">, </w:t>
      </w:r>
      <w:r w:rsidR="00632178">
        <w:t>Department of Psychology</w:t>
      </w:r>
    </w:p>
    <w:p w14:paraId="6F8F3C9A" w14:textId="4C68CA05" w:rsidR="00393C35" w:rsidRDefault="00632178" w:rsidP="00A039C4">
      <w:pPr>
        <w:pStyle w:val="Affiliation"/>
      </w:pPr>
      <w:r>
        <w:t>9500 Gilman Drive M/C 0109</w:t>
      </w:r>
      <w:r w:rsidR="006E1519">
        <w:t xml:space="preserve">, </w:t>
      </w:r>
      <w:r>
        <w:t>San Diego, CA 92093-0109 USA</w:t>
      </w:r>
    </w:p>
    <w:p w14:paraId="6514D4C2" w14:textId="77777777" w:rsidR="00393C35" w:rsidRDefault="00393C35">
      <w:pPr>
        <w:jc w:val="center"/>
      </w:pPr>
    </w:p>
    <w:p w14:paraId="6B32F735" w14:textId="77777777" w:rsidR="00393C35" w:rsidRDefault="00393C35">
      <w:pPr>
        <w:jc w:val="center"/>
        <w:sectPr w:rsidR="00393C35" w:rsidSect="00393C35">
          <w:headerReference w:type="even" r:id="rId7"/>
          <w:headerReference w:type="default" r:id="rId8"/>
          <w:footerReference w:type="even" r:id="rId9"/>
          <w:footerReference w:type="default" r:id="rId10"/>
          <w:type w:val="continuous"/>
          <w:pgSz w:w="12240" w:h="15840" w:code="1"/>
          <w:pgMar w:top="1440" w:right="1080" w:bottom="1080" w:left="1080" w:header="720" w:footer="720" w:gutter="0"/>
          <w:cols w:space="720"/>
        </w:sectPr>
      </w:pPr>
    </w:p>
    <w:p w14:paraId="1D429934" w14:textId="77777777" w:rsidR="00393C35" w:rsidRDefault="00393C35">
      <w:pPr>
        <w:pStyle w:val="Abstractheading"/>
        <w:spacing w:after="120"/>
      </w:pPr>
      <w:r>
        <w:t>Abstract</w:t>
      </w:r>
    </w:p>
    <w:p w14:paraId="1EFC1791" w14:textId="6B1B12F5" w:rsidR="00393C35" w:rsidRPr="00CD57A8" w:rsidRDefault="00E634A5" w:rsidP="002613B2">
      <w:pPr>
        <w:pStyle w:val="Abstracttext"/>
      </w:pPr>
      <w:r>
        <w:t>Human</w:t>
      </w:r>
      <w:r w:rsidR="00E144AC" w:rsidRPr="00E576E3">
        <w:t>-made objects</w:t>
      </w:r>
      <w:r w:rsidR="00E144AC">
        <w:t xml:space="preserve"> </w:t>
      </w:r>
      <w:r w:rsidR="00B13A2D" w:rsidRPr="00B13A2D">
        <w:t>(artifacts)</w:t>
      </w:r>
      <w:r>
        <w:t xml:space="preserve"> </w:t>
      </w:r>
      <w:r w:rsidR="004E32FE">
        <w:t xml:space="preserve">often </w:t>
      </w:r>
      <w:r w:rsidR="00871214">
        <w:t>provide rich social information about the people who created them.</w:t>
      </w:r>
      <w:r w:rsidR="005457FC">
        <w:t xml:space="preserve"> </w:t>
      </w:r>
      <w:r w:rsidR="002613B2">
        <w:t>We explor</w:t>
      </w:r>
      <w:r w:rsidR="009951AD">
        <w:t xml:space="preserve">e how people reason about others </w:t>
      </w:r>
      <w:r w:rsidR="002613B2">
        <w:t xml:space="preserve">from the objects they create, characterizing </w:t>
      </w:r>
      <w:r w:rsidR="006C0DB4">
        <w:t>inferences about</w:t>
      </w:r>
      <w:r w:rsidR="002613B2" w:rsidRPr="00E576E3">
        <w:t xml:space="preserve"> when </w:t>
      </w:r>
      <w:r w:rsidR="002613B2" w:rsidRPr="00C85839">
        <w:rPr>
          <w:iCs/>
        </w:rPr>
        <w:t>social transmission of ideas</w:t>
      </w:r>
      <w:r w:rsidR="002613B2" w:rsidRPr="00C85839">
        <w:t xml:space="preserve"> (copying)</w:t>
      </w:r>
      <w:r w:rsidR="002613B2">
        <w:t xml:space="preserve"> </w:t>
      </w:r>
      <w:r w:rsidR="002613B2" w:rsidRPr="00E576E3">
        <w:t>has oc</w:t>
      </w:r>
      <w:r w:rsidR="00CE637D">
        <w:t xml:space="preserve">curred. We </w:t>
      </w:r>
      <w:r w:rsidR="00824BBF">
        <w:t>test</w:t>
      </w:r>
      <w:r w:rsidR="002613B2">
        <w:t xml:space="preserve"> </w:t>
      </w:r>
      <w:r w:rsidR="007C1C03">
        <w:t xml:space="preserve">whether judgments are driven by </w:t>
      </w:r>
      <w:r w:rsidR="007C1C03" w:rsidRPr="00D0211C">
        <w:t>perceptual heuristics</w:t>
      </w:r>
      <w:r w:rsidR="00C521E3">
        <w:t>,</w:t>
      </w:r>
      <w:r w:rsidR="00FA60B0" w:rsidRPr="00D0211C">
        <w:t xml:space="preserve"> or</w:t>
      </w:r>
      <w:r w:rsidR="004917E8">
        <w:t xml:space="preserve"> </w:t>
      </w:r>
      <w:r w:rsidR="00DB392F" w:rsidRPr="00D0211C">
        <w:t>structured</w:t>
      </w:r>
      <w:r w:rsidR="007C1C03" w:rsidRPr="00D0211C">
        <w:t xml:space="preserve"> explanation-based rea</w:t>
      </w:r>
      <w:r w:rsidR="00F27A97">
        <w:t>soning. We</w:t>
      </w:r>
      <w:r w:rsidR="007B211E">
        <w:t xml:space="preserve"> develop </w:t>
      </w:r>
      <w:r w:rsidR="00614093" w:rsidRPr="002641E1">
        <w:t xml:space="preserve">a Bayesian model of explanation-based inference </w:t>
      </w:r>
      <w:r w:rsidR="00EC3D1C">
        <w:t>from artifacts</w:t>
      </w:r>
      <w:r w:rsidR="001A143D" w:rsidRPr="002641E1">
        <w:t xml:space="preserve"> </w:t>
      </w:r>
      <w:r w:rsidR="0036388D">
        <w:t>and</w:t>
      </w:r>
      <w:r w:rsidR="009717AA">
        <w:t xml:space="preserve"> a simpler </w:t>
      </w:r>
      <w:r w:rsidR="001A143D" w:rsidRPr="002641E1">
        <w:t>model of</w:t>
      </w:r>
      <w:r w:rsidR="00965DFA" w:rsidRPr="002641E1">
        <w:t xml:space="preserve"> perceptual heuristic</w:t>
      </w:r>
      <w:r w:rsidR="006374A3" w:rsidRPr="002641E1">
        <w:t>s</w:t>
      </w:r>
      <w:r w:rsidR="00EC3D1C">
        <w:t>,</w:t>
      </w:r>
      <w:r w:rsidR="006027E7">
        <w:t xml:space="preserve"> and ask which</w:t>
      </w:r>
      <w:r w:rsidR="006E286C">
        <w:t xml:space="preserve"> </w:t>
      </w:r>
      <w:r w:rsidR="001911A0">
        <w:t xml:space="preserve">better </w:t>
      </w:r>
      <w:r w:rsidR="006027E7">
        <w:t>predicts people’s judgments</w:t>
      </w:r>
      <w:r w:rsidR="00965DFA" w:rsidRPr="002641E1">
        <w:t>.</w:t>
      </w:r>
      <w:r w:rsidR="00DB392F" w:rsidRPr="002641E1">
        <w:t xml:space="preserve"> Our</w:t>
      </w:r>
      <w:r w:rsidR="00DB392F">
        <w:t xml:space="preserve"> artifact-building task involve</w:t>
      </w:r>
      <w:r w:rsidR="002347CF">
        <w:t>d</w:t>
      </w:r>
      <w:r w:rsidR="00DB392F">
        <w:t xml:space="preserve"> two </w:t>
      </w:r>
      <w:r w:rsidR="004C3EA9">
        <w:t xml:space="preserve">characters </w:t>
      </w:r>
      <w:r w:rsidR="00DB392F">
        <w:t>who buil</w:t>
      </w:r>
      <w:r w:rsidR="00F32ECD">
        <w:t>t</w:t>
      </w:r>
      <w:r w:rsidR="00DB392F">
        <w:t xml:space="preserve"> </w:t>
      </w:r>
      <w:r w:rsidR="00F34198">
        <w:t xml:space="preserve">toy </w:t>
      </w:r>
      <w:r w:rsidR="00FA60B0">
        <w:t>train</w:t>
      </w:r>
      <w:r w:rsidR="00471242">
        <w:t xml:space="preserve"> </w:t>
      </w:r>
      <w:r w:rsidR="00FA60B0">
        <w:t>t</w:t>
      </w:r>
      <w:r w:rsidR="00DB392F">
        <w:t>racks</w:t>
      </w:r>
      <w:r w:rsidR="00D70543">
        <w:t>.</w:t>
      </w:r>
      <w:r w:rsidR="007B0126">
        <w:t xml:space="preserve"> Participants view</w:t>
      </w:r>
      <w:r w:rsidR="004B3BC7">
        <w:t>ed</w:t>
      </w:r>
      <w:r w:rsidR="007B0126">
        <w:t xml:space="preserve"> pairs of tracks, and judge</w:t>
      </w:r>
      <w:r w:rsidR="004B3BC7">
        <w:t>d</w:t>
      </w:r>
      <w:r w:rsidR="007B0126">
        <w:t xml:space="preserve"> </w:t>
      </w:r>
      <w:r w:rsidR="00F46E45">
        <w:t>whether</w:t>
      </w:r>
      <w:r w:rsidR="007B0126">
        <w:t xml:space="preserve"> </w:t>
      </w:r>
      <w:r w:rsidR="00C37428">
        <w:t>cop</w:t>
      </w:r>
      <w:r w:rsidR="000A01D1">
        <w:t xml:space="preserve">ying </w:t>
      </w:r>
      <w:r w:rsidR="00554EAC">
        <w:t xml:space="preserve">had </w:t>
      </w:r>
      <w:r w:rsidR="000A01D1">
        <w:t>occurred</w:t>
      </w:r>
      <w:r w:rsidR="00C37428">
        <w:t>.</w:t>
      </w:r>
      <w:r w:rsidR="004C329B">
        <w:t xml:space="preserve"> </w:t>
      </w:r>
      <w:r w:rsidR="00471242">
        <w:t>Our</w:t>
      </w:r>
      <w:r w:rsidR="00A57B86">
        <w:t xml:space="preserve"> explanation-based model </w:t>
      </w:r>
      <w:r w:rsidR="0043321D">
        <w:t xml:space="preserve">accurately </w:t>
      </w:r>
      <w:r w:rsidR="00A57B86">
        <w:t>predict</w:t>
      </w:r>
      <w:r w:rsidR="0043321D">
        <w:t>ed</w:t>
      </w:r>
      <w:r w:rsidR="00A57B86">
        <w:t xml:space="preserve"> on a trial-by-trial basis when </w:t>
      </w:r>
      <w:r w:rsidR="00186E4E">
        <w:t>participants inferred copying</w:t>
      </w:r>
      <w:r w:rsidR="003E1266">
        <w:t xml:space="preserve">; </w:t>
      </w:r>
      <w:r w:rsidR="00A57B86">
        <w:t xml:space="preserve">the perceptual heuristics </w:t>
      </w:r>
      <w:r w:rsidR="0043321D">
        <w:t>model w</w:t>
      </w:r>
      <w:r w:rsidR="00815309">
        <w:t>as significa</w:t>
      </w:r>
      <w:r w:rsidR="00362E37">
        <w:t xml:space="preserve">ntly less accurate. </w:t>
      </w:r>
      <w:r w:rsidR="008D0EFB">
        <w:t>E</w:t>
      </w:r>
      <w:r w:rsidR="00362E37">
        <w:t>fficient design</w:t>
      </w:r>
      <w:r w:rsidR="00525CB5">
        <w:t xml:space="preserve"> </w:t>
      </w:r>
      <w:r w:rsidR="00815309" w:rsidRPr="005773E7">
        <w:t>‘explain</w:t>
      </w:r>
      <w:r w:rsidR="00815309">
        <w:t>ed</w:t>
      </w:r>
      <w:r w:rsidR="00815309" w:rsidRPr="005773E7">
        <w:t xml:space="preserve"> away’</w:t>
      </w:r>
      <w:r w:rsidR="00EF16C5">
        <w:t xml:space="preserve"> similarity, making similarity</w:t>
      </w:r>
      <w:r w:rsidR="00815309">
        <w:t xml:space="preserve"> weaker evidence of copying</w:t>
      </w:r>
      <w:r w:rsidR="00EF16C5">
        <w:t xml:space="preserve"> for efficient tracks</w:t>
      </w:r>
      <w:r w:rsidR="00815309">
        <w:t xml:space="preserve">. </w:t>
      </w:r>
      <w:r w:rsidR="00315BF8">
        <w:t xml:space="preserve">Overall, data show that </w:t>
      </w:r>
      <w:r w:rsidR="00F54E2B">
        <w:t xml:space="preserve">like intuitive archeologists, </w:t>
      </w:r>
      <w:r w:rsidR="00315BF8">
        <w:t xml:space="preserve">people </w:t>
      </w:r>
      <w:r w:rsidR="003F2969">
        <w:t>make</w:t>
      </w:r>
      <w:r w:rsidR="0058544A">
        <w:t xml:space="preserve"> </w:t>
      </w:r>
      <w:r w:rsidR="003A5072">
        <w:t>rich</w:t>
      </w:r>
      <w:r w:rsidR="007B6CB5">
        <w:t xml:space="preserve"> </w:t>
      </w:r>
      <w:r w:rsidR="00315BF8">
        <w:t>explanation-based</w:t>
      </w:r>
      <w:r w:rsidR="00203A66">
        <w:t xml:space="preserve"> </w:t>
      </w:r>
      <w:r w:rsidR="003F2969">
        <w:t>infere</w:t>
      </w:r>
      <w:r w:rsidR="00E80F2D">
        <w:t>n</w:t>
      </w:r>
      <w:r w:rsidR="003F2969">
        <w:t>ces</w:t>
      </w:r>
      <w:r w:rsidR="00203A66" w:rsidRPr="00E37D38">
        <w:t xml:space="preserve"> </w:t>
      </w:r>
      <w:r w:rsidR="00AD48C7">
        <w:t xml:space="preserve">about </w:t>
      </w:r>
      <w:r w:rsidR="003D2812">
        <w:t>others</w:t>
      </w:r>
      <w:r w:rsidR="00AD48C7">
        <w:t xml:space="preserve"> </w:t>
      </w:r>
      <w:r w:rsidR="00203A66">
        <w:t xml:space="preserve">from </w:t>
      </w:r>
      <w:r w:rsidR="00A36E35">
        <w:t xml:space="preserve">the </w:t>
      </w:r>
      <w:r w:rsidR="00203A66">
        <w:t>object</w:t>
      </w:r>
      <w:r w:rsidR="00E17648">
        <w:t>s</w:t>
      </w:r>
      <w:r w:rsidR="00DE519D">
        <w:t xml:space="preserve"> they create.</w:t>
      </w:r>
    </w:p>
    <w:p w14:paraId="4820C794" w14:textId="336C8D95" w:rsidR="00393C35" w:rsidRDefault="00393C35">
      <w:pPr>
        <w:pStyle w:val="Abstracttext"/>
        <w:spacing w:before="120"/>
        <w:ind w:left="187" w:right="187"/>
      </w:pPr>
      <w:r w:rsidRPr="00DB392F">
        <w:rPr>
          <w:b/>
          <w:bCs/>
        </w:rPr>
        <w:t>Keywords:</w:t>
      </w:r>
      <w:r w:rsidRPr="00DB392F">
        <w:rPr>
          <w:b/>
        </w:rPr>
        <w:t xml:space="preserve"> </w:t>
      </w:r>
      <w:r w:rsidR="00DB392F">
        <w:rPr>
          <w:bCs/>
        </w:rPr>
        <w:t xml:space="preserve">social cognition; </w:t>
      </w:r>
      <w:r w:rsidR="00DB14C9">
        <w:rPr>
          <w:bCs/>
        </w:rPr>
        <w:t>Bayesian inference; explanation; social transmission; imitation; artifact; design</w:t>
      </w:r>
    </w:p>
    <w:p w14:paraId="2C95518F" w14:textId="77777777" w:rsidR="00E576E3" w:rsidRDefault="0073452F" w:rsidP="00E576E3">
      <w:pPr>
        <w:pStyle w:val="Heading1"/>
      </w:pPr>
      <w:r>
        <w:t>Introduction</w:t>
      </w:r>
    </w:p>
    <w:p w14:paraId="776697CA" w14:textId="45DC691B" w:rsidR="00E576E3" w:rsidDel="00432CF3" w:rsidRDefault="00E576E3" w:rsidP="00432CF3">
      <w:pPr>
        <w:pStyle w:val="NormalSectionStart"/>
        <w:rPr>
          <w:del w:id="176" w:author="Microsoft Office User" w:date="2019-01-11T09:59:00Z"/>
        </w:rPr>
      </w:pPr>
      <w:r w:rsidRPr="00E576E3">
        <w:t xml:space="preserve">We live in environments saturated by human-made objects. These </w:t>
      </w:r>
      <w:r w:rsidRPr="00E576E3">
        <w:rPr>
          <w:i/>
          <w:iCs/>
        </w:rPr>
        <w:t>artifacts</w:t>
      </w:r>
      <w:r w:rsidRPr="00E576E3">
        <w:t xml:space="preserve"> differ fundamentally from natural objects like rocks and trees: Their properties are intentionally designed, often for a specific purpose (Kelemen &amp; Carey, 2007). </w:t>
      </w:r>
      <w:del w:id="177" w:author="Microsoft Office User" w:date="2019-01-11T09:57:00Z">
        <w:r w:rsidRPr="00E576E3" w:rsidDel="00571BF6">
          <w:delText>Reasoning about artifacts has enormous practical consequences, as effective use of artifacts as tools is necessary to function in any human society</w:delText>
        </w:r>
        <w:r w:rsidR="004B08BD" w:rsidDel="00571BF6">
          <w:delText>—</w:delText>
        </w:r>
        <w:r w:rsidRPr="00E576E3" w:rsidDel="00571BF6">
          <w:delText xml:space="preserve"> and has been crucial to human survival and evolution for hundreds of thousands of years (Gibson &amp; Ingold, 1995).</w:delText>
        </w:r>
      </w:del>
    </w:p>
    <w:p w14:paraId="33B91271" w14:textId="77777777" w:rsidR="00432CF3" w:rsidRPr="00432CF3" w:rsidRDefault="00432CF3">
      <w:pPr>
        <w:rPr>
          <w:ins w:id="178" w:author="Microsoft Office User" w:date="2019-01-11T09:59:00Z"/>
        </w:rPr>
        <w:pPrChange w:id="179" w:author="Microsoft Office User" w:date="2019-01-11T09:59:00Z">
          <w:pPr>
            <w:pStyle w:val="NormalSectionStart"/>
          </w:pPr>
        </w:pPrChange>
      </w:pPr>
    </w:p>
    <w:p w14:paraId="35DA0D1B" w14:textId="1A739A83" w:rsidR="00907BBA" w:rsidRDefault="00E576E3">
      <w:pPr>
        <w:pStyle w:val="NormalSectionStart"/>
        <w:pPrChange w:id="180" w:author="Microsoft Office User" w:date="2019-01-11T09:59:00Z">
          <w:pPr/>
        </w:pPrChange>
      </w:pPr>
      <w:r w:rsidRPr="00E576E3">
        <w:t xml:space="preserve">Artifacts are crucial to our lives not only as tools, but also as an ever-present </w:t>
      </w:r>
      <w:r w:rsidRPr="00670AC5">
        <w:rPr>
          <w:iCs/>
        </w:rPr>
        <w:t>source of social information</w:t>
      </w:r>
      <w:r w:rsidRPr="00E576E3">
        <w:t xml:space="preserve">. </w:t>
      </w:r>
      <w:moveFromRangeStart w:id="181" w:author="Microsoft Office User" w:date="2019-01-11T09:58:00Z" w:name="move534964049"/>
      <w:moveFrom w:id="182" w:author="Microsoft Office User" w:date="2019-01-11T09:58:00Z">
        <w:r w:rsidRPr="00E576E3" w:rsidDel="00E0699F">
          <w:t xml:space="preserve">Based solely on the artifacts a person owns, </w:t>
        </w:r>
        <w:r w:rsidR="00E033BD" w:rsidDel="00E0699F">
          <w:t>people</w:t>
        </w:r>
        <w:r w:rsidR="00E033BD" w:rsidRPr="00E576E3" w:rsidDel="00E0699F">
          <w:t xml:space="preserve"> </w:t>
        </w:r>
        <w:r w:rsidRPr="00E576E3" w:rsidDel="00E0699F">
          <w:t>form quick and accurate judgments about a person’s traits, interests, and social affiliations (Gosling, 2008; Richins, 1994; Ferraro et al.</w:t>
        </w:r>
        <w:r w:rsidR="00117EA2" w:rsidDel="00E0699F">
          <w:t>,</w:t>
        </w:r>
        <w:r w:rsidRPr="00E576E3" w:rsidDel="00E0699F">
          <w:t xml:space="preserve"> 2010; Solomon, 1983; McCracken, 1986; Belk, 1988). </w:t>
        </w:r>
      </w:moveFrom>
      <w:moveFromRangeEnd w:id="181"/>
      <w:del w:id="183" w:author="Microsoft Office User" w:date="2019-01-11T09:58:00Z">
        <w:r w:rsidR="0076630F" w:rsidDel="00432CF3">
          <w:delText>The a</w:delText>
        </w:r>
        <w:r w:rsidRPr="00E576E3" w:rsidDel="00432CF3">
          <w:delText xml:space="preserve">rtifacts </w:delText>
        </w:r>
        <w:r w:rsidR="0076630F" w:rsidDel="00432CF3">
          <w:delText>a person</w:delText>
        </w:r>
        <w:r w:rsidRPr="00E576E3" w:rsidDel="00432CF3">
          <w:delText xml:space="preserve"> </w:delText>
        </w:r>
        <w:r w:rsidRPr="00E576E3" w:rsidDel="00432CF3">
          <w:rPr>
            <w:i/>
            <w:iCs/>
          </w:rPr>
          <w:delText>create</w:delText>
        </w:r>
        <w:r w:rsidR="0076630F" w:rsidDel="00432CF3">
          <w:rPr>
            <w:i/>
            <w:iCs/>
          </w:rPr>
          <w:delText>s</w:delText>
        </w:r>
        <w:r w:rsidRPr="00E576E3" w:rsidDel="00432CF3">
          <w:delText xml:space="preserve"> may hold </w:delText>
        </w:r>
        <w:r w:rsidR="0070091E" w:rsidDel="00432CF3">
          <w:delText>the most social information:</w:delText>
        </w:r>
        <w:r w:rsidR="00DF02A4" w:rsidDel="00432CF3">
          <w:delText xml:space="preserve"> </w:delText>
        </w:r>
      </w:del>
      <w:r w:rsidR="0070091E">
        <w:t>C</w:t>
      </w:r>
      <w:r w:rsidRPr="00E576E3">
        <w:t>reations like visual art, music, or written text</w:t>
      </w:r>
      <w:r w:rsidR="0070091E">
        <w:t xml:space="preserve"> </w:t>
      </w:r>
      <w:r w:rsidRPr="00E576E3">
        <w:t xml:space="preserve">provide rich information about </w:t>
      </w:r>
      <w:ins w:id="184" w:author="Microsoft Office User" w:date="2019-01-11T09:58:00Z">
        <w:r w:rsidR="00E0699F">
          <w:t xml:space="preserve">their creators’ </w:t>
        </w:r>
      </w:ins>
      <w:r w:rsidRPr="00E576E3">
        <w:t>traits, beliefs, and identity (Gosling, 2008</w:t>
      </w:r>
      <w:ins w:id="185" w:author="Microsoft Office User" w:date="2019-01-11T09:58:00Z">
        <w:r w:rsidR="00432CF3">
          <w:t xml:space="preserve">; </w:t>
        </w:r>
      </w:ins>
      <w:moveToRangeStart w:id="186" w:author="Microsoft Office User" w:date="2019-01-11T09:58:00Z" w:name="move534964049"/>
      <w:moveTo w:id="187" w:author="Microsoft Office User" w:date="2019-01-11T09:58:00Z">
        <w:del w:id="188" w:author="Microsoft Office User" w:date="2019-01-11T09:58:00Z">
          <w:r w:rsidR="00432CF3" w:rsidRPr="00E576E3" w:rsidDel="00432CF3">
            <w:delText xml:space="preserve">Based solely on the artifacts a person owns, </w:delText>
          </w:r>
          <w:r w:rsidR="00432CF3" w:rsidDel="00432CF3">
            <w:delText>people</w:delText>
          </w:r>
          <w:r w:rsidR="00432CF3" w:rsidRPr="00E576E3" w:rsidDel="00432CF3">
            <w:delText xml:space="preserve"> form quick and accurate judgments about a person’s traits, interests, and social affiliations (Gosling, 2008; </w:delText>
          </w:r>
        </w:del>
        <w:proofErr w:type="spellStart"/>
        <w:r w:rsidR="00432CF3" w:rsidRPr="00E576E3">
          <w:t>Richins</w:t>
        </w:r>
        <w:proofErr w:type="spellEnd"/>
        <w:r w:rsidR="00432CF3" w:rsidRPr="00E576E3">
          <w:t>, 1994; Ferraro et al.</w:t>
        </w:r>
        <w:r w:rsidR="00432CF3">
          <w:t>,</w:t>
        </w:r>
        <w:r w:rsidR="00432CF3" w:rsidRPr="00E576E3">
          <w:t xml:space="preserve"> 2010; Solomon, 1983; McCracken, 1986; Belk, 1988).</w:t>
        </w:r>
      </w:moveTo>
      <w:moveToRangeEnd w:id="186"/>
      <w:del w:id="189" w:author="Microsoft Office User" w:date="2019-01-11T09:58:00Z">
        <w:r w:rsidRPr="00E576E3" w:rsidDel="00432CF3">
          <w:delText xml:space="preserve">). </w:delText>
        </w:r>
      </w:del>
    </w:p>
    <w:p w14:paraId="09358DDE" w14:textId="08B3257D" w:rsidR="00D845C1" w:rsidRPr="00E576E3" w:rsidRDefault="00E576E3" w:rsidP="006E53E3">
      <w:r w:rsidRPr="00E576E3">
        <w:t xml:space="preserve">How do </w:t>
      </w:r>
      <w:r w:rsidR="00E033BD">
        <w:t>people</w:t>
      </w:r>
      <w:r w:rsidR="00E033BD" w:rsidRPr="00E576E3">
        <w:t xml:space="preserve"> </w:t>
      </w:r>
      <w:r w:rsidRPr="00E576E3">
        <w:t>reason about other</w:t>
      </w:r>
      <w:r w:rsidR="00D30B9F">
        <w:t xml:space="preserve"> individuals</w:t>
      </w:r>
      <w:r w:rsidR="000855A7">
        <w:t xml:space="preserve"> </w:t>
      </w:r>
      <w:r w:rsidRPr="00E576E3">
        <w:t xml:space="preserve">from the artifacts they create? </w:t>
      </w:r>
      <w:r w:rsidR="00C16DD0">
        <w:t>Here we explore the nature of this reasoning, which we</w:t>
      </w:r>
      <w:r w:rsidR="00907BBA">
        <w:t xml:space="preserve"> term </w:t>
      </w:r>
      <w:r w:rsidRPr="00907BBA">
        <w:rPr>
          <w:i/>
        </w:rPr>
        <w:t>intuitive archaeology</w:t>
      </w:r>
      <w:r w:rsidR="002F0B60">
        <w:t>.</w:t>
      </w:r>
      <w:r w:rsidRPr="00E576E3">
        <w:t xml:space="preserve"> Just like archaeologists use inanimate objects to </w:t>
      </w:r>
      <w:r w:rsidR="002F0B60">
        <w:t>make</w:t>
      </w:r>
      <w:r w:rsidR="006D2B29">
        <w:t xml:space="preserve"> </w:t>
      </w:r>
      <w:r w:rsidR="00F538EC">
        <w:t xml:space="preserve">explicit </w:t>
      </w:r>
      <w:r w:rsidR="002F0B60">
        <w:t>inferences about the</w:t>
      </w:r>
      <w:r w:rsidRPr="00E576E3">
        <w:t xml:space="preserve"> people and cultures that created them, </w:t>
      </w:r>
      <w:r w:rsidR="00B43715">
        <w:t>people</w:t>
      </w:r>
      <w:r w:rsidR="00B43715" w:rsidRPr="00E576E3">
        <w:t xml:space="preserve"> </w:t>
      </w:r>
      <w:r w:rsidRPr="00E576E3">
        <w:t xml:space="preserve">may intuitively </w:t>
      </w:r>
      <w:r w:rsidR="00D845C1">
        <w:t>infer</w:t>
      </w:r>
      <w:r w:rsidR="00D845C1" w:rsidRPr="00E576E3">
        <w:t xml:space="preserve"> complex social informati</w:t>
      </w:r>
      <w:r w:rsidR="00175DAA">
        <w:t>on from the design of objects.</w:t>
      </w:r>
      <w:r w:rsidR="00E37D38">
        <w:t xml:space="preserve"> </w:t>
      </w:r>
      <w:r w:rsidR="00287C32">
        <w:t>Doing so would require</w:t>
      </w:r>
      <w:r w:rsidR="00131137">
        <w:t xml:space="preserve"> </w:t>
      </w:r>
      <w:r w:rsidR="00287C32">
        <w:t>integrating our mental theories</w:t>
      </w:r>
      <w:r w:rsidR="00E37D38" w:rsidRPr="00E37D38">
        <w:t xml:space="preserve"> </w:t>
      </w:r>
      <w:r w:rsidR="00287C32">
        <w:t xml:space="preserve">of </w:t>
      </w:r>
      <w:r w:rsidR="006E53E3">
        <w:t xml:space="preserve">the </w:t>
      </w:r>
      <w:r w:rsidR="00E37D38" w:rsidRPr="00E37D38">
        <w:t>physical</w:t>
      </w:r>
      <w:r w:rsidR="006E53E3">
        <w:t>-mechanical</w:t>
      </w:r>
      <w:r w:rsidR="00E37D38" w:rsidRPr="00E37D38">
        <w:t xml:space="preserve"> </w:t>
      </w:r>
      <w:r w:rsidR="00287C32">
        <w:t xml:space="preserve">world with </w:t>
      </w:r>
      <w:r w:rsidR="006E53E3">
        <w:t xml:space="preserve">our theories </w:t>
      </w:r>
      <w:r w:rsidR="00287C32">
        <w:t xml:space="preserve">of the </w:t>
      </w:r>
      <w:r w:rsidR="00E37D38" w:rsidRPr="00E37D38">
        <w:t>social world</w:t>
      </w:r>
      <w:r w:rsidR="006E53E3">
        <w:t xml:space="preserve"> (e.g. </w:t>
      </w:r>
      <w:r w:rsidR="006E53E3" w:rsidRPr="00E37D38">
        <w:t>Batta</w:t>
      </w:r>
      <w:r w:rsidR="006F7412">
        <w:t>glia, Hamrick &amp; Tenenbaum, 2013</w:t>
      </w:r>
      <w:r w:rsidR="006E53E3">
        <w:t>; Gopnik, 2012; Carey, 2011</w:t>
      </w:r>
      <w:r w:rsidR="000C1654">
        <w:t xml:space="preserve">; </w:t>
      </w:r>
      <w:r w:rsidR="00382F27">
        <w:t>Baker, Saxe &amp; Te</w:t>
      </w:r>
      <w:r w:rsidR="002702B3">
        <w:t>n</w:t>
      </w:r>
      <w:r w:rsidR="00382F27">
        <w:t xml:space="preserve">enbaum, </w:t>
      </w:r>
      <w:r w:rsidR="00382F27" w:rsidRPr="00E017D8">
        <w:t>2009</w:t>
      </w:r>
      <w:r w:rsidR="006E53E3">
        <w:t>)</w:t>
      </w:r>
      <w:r w:rsidR="00E37D38" w:rsidRPr="00E37D38">
        <w:t xml:space="preserve">, </w:t>
      </w:r>
      <w:r w:rsidR="006E53E3">
        <w:t>to</w:t>
      </w:r>
      <w:r w:rsidR="00E37D38" w:rsidRPr="00E37D38">
        <w:t xml:space="preserve"> </w:t>
      </w:r>
      <w:r w:rsidR="00E61F93">
        <w:t xml:space="preserve">make </w:t>
      </w:r>
      <w:r w:rsidR="00E37D38" w:rsidRPr="00E37D38">
        <w:t xml:space="preserve">inferences about the most probable cause of </w:t>
      </w:r>
      <w:r w:rsidR="00E37D38">
        <w:t>artifact features</w:t>
      </w:r>
      <w:r w:rsidR="00382893">
        <w:t>.</w:t>
      </w:r>
    </w:p>
    <w:p w14:paraId="669034F2" w14:textId="08FD5244" w:rsidR="00E576E3" w:rsidRDefault="00E576E3" w:rsidP="00E576E3">
      <w:pPr>
        <w:rPr>
          <w:ins w:id="190" w:author="Microsoft Office User" w:date="2019-01-11T10:12:00Z"/>
        </w:rPr>
      </w:pPr>
      <w:r w:rsidRPr="00E576E3">
        <w:t xml:space="preserve">Reasoning about people from their creations fundamentally involves inferring when </w:t>
      </w:r>
      <w:r w:rsidRPr="00E576E3">
        <w:rPr>
          <w:i/>
          <w:iCs/>
        </w:rPr>
        <w:t>social transmission of ideas</w:t>
      </w:r>
      <w:r w:rsidRPr="00E576E3">
        <w:t xml:space="preserve"> has oc</w:t>
      </w:r>
      <w:r w:rsidR="00C86E92">
        <w:t>curred (i.e. social learning,</w:t>
      </w:r>
      <w:r w:rsidRPr="00E576E3">
        <w:t xml:space="preserve"> imitation</w:t>
      </w:r>
      <w:r w:rsidR="003663D2">
        <w:t>,</w:t>
      </w:r>
      <w:r w:rsidR="00C86E92">
        <w:t xml:space="preserve"> </w:t>
      </w:r>
      <w:r w:rsidR="00C86E92">
        <w:t>copying</w:t>
      </w:r>
      <w:r w:rsidRPr="00E576E3">
        <w:t xml:space="preserve">), and when a design was </w:t>
      </w:r>
      <w:r w:rsidRPr="00E576E3">
        <w:rPr>
          <w:i/>
          <w:iCs/>
        </w:rPr>
        <w:t>generated independently</w:t>
      </w:r>
      <w:r w:rsidR="00081CCC">
        <w:t xml:space="preserve"> by an individual. D</w:t>
      </w:r>
      <w:r w:rsidRPr="00E576E3">
        <w:t>esigns that were socially transmitted will be informative about th</w:t>
      </w:r>
      <w:r w:rsidR="00DA020C">
        <w:t>eir designers’ social history</w:t>
      </w:r>
      <w:r w:rsidR="00F4613E">
        <w:t xml:space="preserve">, </w:t>
      </w:r>
      <w:r w:rsidR="007813C6">
        <w:t>while</w:t>
      </w:r>
      <w:r w:rsidR="007813C6" w:rsidRPr="00E576E3">
        <w:t xml:space="preserve"> </w:t>
      </w:r>
      <w:r w:rsidRPr="00E576E3">
        <w:t xml:space="preserve">independently designed </w:t>
      </w:r>
      <w:r w:rsidR="004A400B">
        <w:t xml:space="preserve">features </w:t>
      </w:r>
      <w:r w:rsidRPr="00E576E3">
        <w:t xml:space="preserve">will not, </w:t>
      </w:r>
      <w:r w:rsidR="009012F9">
        <w:t xml:space="preserve">and </w:t>
      </w:r>
      <w:r w:rsidR="00BA7059">
        <w:t>may</w:t>
      </w:r>
      <w:r w:rsidR="009012F9">
        <w:t xml:space="preserve"> instead</w:t>
      </w:r>
      <w:r w:rsidR="009012F9" w:rsidRPr="00E576E3">
        <w:t xml:space="preserve"> </w:t>
      </w:r>
      <w:r w:rsidRPr="00E576E3">
        <w:t xml:space="preserve">lead to different inferences (e.g. about the intelligence of the designer, Gosling, 2008). For instance, if you and another person </w:t>
      </w:r>
      <w:r w:rsidR="008D429A">
        <w:t xml:space="preserve">draw the same </w:t>
      </w:r>
      <w:r w:rsidR="006B4516">
        <w:t xml:space="preserve">detailed </w:t>
      </w:r>
      <w:r w:rsidR="00ED3BD5">
        <w:t>drawing</w:t>
      </w:r>
      <w:r w:rsidRPr="00E576E3">
        <w:t xml:space="preserve">, this is unlikely to occur by chance: there are so many </w:t>
      </w:r>
      <w:r w:rsidR="00750C9A">
        <w:t xml:space="preserve">degrees of freedom </w:t>
      </w:r>
      <w:r w:rsidRPr="00E576E3">
        <w:t xml:space="preserve">that it is unlikely that two identical </w:t>
      </w:r>
      <w:r w:rsidR="00516995">
        <w:t>drawings</w:t>
      </w:r>
      <w:r w:rsidR="008D429A" w:rsidRPr="00E576E3">
        <w:t xml:space="preserve"> </w:t>
      </w:r>
      <w:r w:rsidRPr="00E576E3">
        <w:t xml:space="preserve">were independently </w:t>
      </w:r>
      <w:r w:rsidR="00525BCF">
        <w:t>generated</w:t>
      </w:r>
      <w:r w:rsidRPr="00E576E3">
        <w:t xml:space="preserve">. Instead, the information is likely to have been socially transmitted, </w:t>
      </w:r>
      <w:r w:rsidR="0079402E">
        <w:t>such that</w:t>
      </w:r>
      <w:r w:rsidRPr="00E576E3">
        <w:t xml:space="preserve"> </w:t>
      </w:r>
      <w:r w:rsidR="002A415D">
        <w:t>one of you copied the other, or</w:t>
      </w:r>
      <w:r w:rsidR="00DB70C0">
        <w:t xml:space="preserve"> you</w:t>
      </w:r>
      <w:r w:rsidR="002A415D">
        <w:t xml:space="preserve"> </w:t>
      </w:r>
      <w:r w:rsidRPr="00E576E3">
        <w:t xml:space="preserve">share some social history, such as a common </w:t>
      </w:r>
      <w:r w:rsidR="001D622D">
        <w:t xml:space="preserve">teacher or </w:t>
      </w:r>
      <w:r w:rsidRPr="00E576E3">
        <w:t>cultural</w:t>
      </w:r>
      <w:r w:rsidR="00F567E1">
        <w:t xml:space="preserve"> group (</w:t>
      </w:r>
      <w:proofErr w:type="spellStart"/>
      <w:r w:rsidR="00F567E1">
        <w:t>Soley</w:t>
      </w:r>
      <w:proofErr w:type="spellEnd"/>
      <w:r w:rsidR="00F567E1">
        <w:t xml:space="preserve"> &amp; </w:t>
      </w:r>
      <w:proofErr w:type="spellStart"/>
      <w:r w:rsidR="00F567E1">
        <w:t>Spelke</w:t>
      </w:r>
      <w:proofErr w:type="spellEnd"/>
      <w:r w:rsidR="00F567E1">
        <w:t>, 2016). In this way, r</w:t>
      </w:r>
      <w:r w:rsidRPr="00E576E3">
        <w:t xml:space="preserve">easoning about social transmission </w:t>
      </w:r>
      <w:r w:rsidR="00EA1A2A">
        <w:t>serves as the foundation for</w:t>
      </w:r>
      <w:r w:rsidRPr="00E576E3">
        <w:t xml:space="preserve"> inferences about important social properties, such as a person’s social and cultural group membership.</w:t>
      </w:r>
    </w:p>
    <w:p w14:paraId="33755693" w14:textId="73368EAF" w:rsidR="00AA7107" w:rsidRPr="00E576E3" w:rsidRDefault="00AA7107">
      <w:ins w:id="191" w:author="Microsoft Office User" w:date="2019-01-11T10:13:00Z">
        <w:r>
          <w:t xml:space="preserve">By hypothesis, people may be able to reason about this domain in a rich, </w:t>
        </w:r>
        <w:proofErr w:type="gramStart"/>
        <w:r>
          <w:t>explanation based</w:t>
        </w:r>
        <w:proofErr w:type="gramEnd"/>
        <w:r>
          <w:t xml:space="preserve"> way, as </w:t>
        </w:r>
        <w:r w:rsidRPr="00B136E3">
          <w:t>an inference to the best explanation (Lipton, 2004; Tenenbaum et al.</w:t>
        </w:r>
        <w:r>
          <w:t>,</w:t>
        </w:r>
        <w:r w:rsidRPr="00B136E3">
          <w:t xml:space="preserve"> 2006). Under this account, to explain observed data (e.g. two people have created identical artifacts), </w:t>
        </w:r>
        <w:r>
          <w:t>people</w:t>
        </w:r>
        <w:r w:rsidRPr="00B136E3">
          <w:t xml:space="preserve"> consider multiple hypotheses, then choose the hypothesis that </w:t>
        </w:r>
        <w:r>
          <w:t xml:space="preserve">is both plausible a priori and provides a strong </w:t>
        </w:r>
        <w:r w:rsidRPr="00B136E3">
          <w:t>explanation</w:t>
        </w:r>
        <w:r>
          <w:t xml:space="preserve"> of the data</w:t>
        </w:r>
        <w:r w:rsidRPr="00B136E3">
          <w:t xml:space="preserve"> (e.g. they copied one another). This type of inferential reasoning occurs in multiple related domains, including causal induction and reasoning about others’ mental states (</w:t>
        </w:r>
        <w:proofErr w:type="spellStart"/>
        <w:r w:rsidRPr="00B136E3">
          <w:t>Teglas</w:t>
        </w:r>
        <w:proofErr w:type="spellEnd"/>
        <w:r w:rsidRPr="00B136E3">
          <w:t xml:space="preserve"> et al</w:t>
        </w:r>
        <w:r>
          <w:t>.</w:t>
        </w:r>
        <w:r w:rsidRPr="00B136E3">
          <w:t>, 2011; Baker et al.</w:t>
        </w:r>
        <w:r>
          <w:t>,</w:t>
        </w:r>
        <w:r w:rsidRPr="00B136E3">
          <w:t xml:space="preserve"> 2009).</w:t>
        </w:r>
      </w:ins>
    </w:p>
    <w:p w14:paraId="42029593" w14:textId="135F1FA3" w:rsidR="00AC7659" w:rsidRDefault="00E576E3">
      <w:pPr>
        <w:rPr>
          <w:ins w:id="192" w:author="Microsoft Office User" w:date="2019-01-11T10:12:00Z"/>
        </w:rPr>
      </w:pPr>
      <w:del w:id="193" w:author="Microsoft Office User" w:date="2019-01-11T09:59:00Z">
        <w:r w:rsidRPr="00E576E3" w:rsidDel="00432CF3">
          <w:delText>In the current paper,</w:delText>
        </w:r>
      </w:del>
      <w:ins w:id="194" w:author="Microsoft Office User" w:date="2019-01-11T09:59:00Z">
        <w:r w:rsidR="00432CF3">
          <w:t>In prior work,</w:t>
        </w:r>
      </w:ins>
      <w:r w:rsidRPr="00E576E3">
        <w:t xml:space="preserve"> </w:t>
      </w:r>
      <w:del w:id="195" w:author="Microsoft Office User" w:date="2019-01-11T10:13:00Z">
        <w:r w:rsidR="00057D8D" w:rsidDel="00AC7659">
          <w:delText xml:space="preserve">we explore </w:delText>
        </w:r>
        <w:r w:rsidR="00E033BD" w:rsidDel="00AC7659">
          <w:delText xml:space="preserve">peoples’ </w:delText>
        </w:r>
        <w:r w:rsidR="00981478" w:rsidDel="00AC7659">
          <w:delText>inferences</w:delText>
        </w:r>
        <w:r w:rsidR="00CF64A8" w:rsidDel="00AC7659">
          <w:delText xml:space="preserve"> about social transmission</w:delText>
        </w:r>
        <w:r w:rsidR="00981478" w:rsidDel="00AC7659">
          <w:delText xml:space="preserve"> from the designs of other’</w:delText>
        </w:r>
        <w:r w:rsidR="009C280D" w:rsidDel="00AC7659">
          <w:delText xml:space="preserve">s artifacts, </w:delText>
        </w:r>
      </w:del>
      <w:del w:id="196" w:author="Microsoft Office User" w:date="2019-01-11T10:05:00Z">
        <w:r w:rsidR="009C280D" w:rsidDel="002F3A53">
          <w:delText>and</w:delText>
        </w:r>
        <w:r w:rsidR="00033A37" w:rsidRPr="00033A37" w:rsidDel="002F3A53">
          <w:delText xml:space="preserve"> </w:delText>
        </w:r>
      </w:del>
      <w:ins w:id="197" w:author="Microsoft Office User" w:date="2019-01-11T10:13:00Z">
        <w:r w:rsidR="00AC7659">
          <w:t>w</w:t>
        </w:r>
      </w:ins>
      <w:ins w:id="198" w:author="Microsoft Office User" w:date="2019-01-11T10:12:00Z">
        <w:r w:rsidR="00AA7107">
          <w:t xml:space="preserve">e developed </w:t>
        </w:r>
        <w:r w:rsidR="00AA7107" w:rsidRPr="002641E1">
          <w:t xml:space="preserve">a Bayesian model of explanation-based inference </w:t>
        </w:r>
        <w:r w:rsidR="00AA7107">
          <w:t>from artifacts</w:t>
        </w:r>
        <w:r w:rsidR="00AA7107" w:rsidRPr="002641E1">
          <w:t xml:space="preserve"> </w:t>
        </w:r>
        <w:r w:rsidR="00AA7107">
          <w:t xml:space="preserve">and a simpler </w:t>
        </w:r>
        <w:r w:rsidR="00AA7107" w:rsidRPr="002641E1">
          <w:t>model of perceptual heuristics</w:t>
        </w:r>
        <w:r w:rsidR="00AA7107">
          <w:t>, and asked which better predicts people’s judgments</w:t>
        </w:r>
        <w:r w:rsidR="00AA7107" w:rsidRPr="002641E1">
          <w:t xml:space="preserve">. </w:t>
        </w:r>
        <w:r w:rsidR="00AA7107">
          <w:t>Our explanation-based model accurately predicted on a trial-by-trial basis when participants inferred copying; the perceptual heuristics model was significantly less accurate</w:t>
        </w:r>
      </w:ins>
      <w:ins w:id="199" w:author="Microsoft Office User" w:date="2019-01-11T10:13:00Z">
        <w:r w:rsidR="00AC7659">
          <w:t xml:space="preserve"> (</w:t>
        </w:r>
        <w:proofErr w:type="spellStart"/>
        <w:r w:rsidR="00AC7659">
          <w:t>Schachner</w:t>
        </w:r>
        <w:proofErr w:type="spellEnd"/>
        <w:r w:rsidR="00AC7659">
          <w:t>, Brady, Oro &amp; Lee, 2017).</w:t>
        </w:r>
      </w:ins>
    </w:p>
    <w:p w14:paraId="6C1FD4CD" w14:textId="62946E18" w:rsidR="00AA7107" w:rsidRDefault="004B27AC" w:rsidP="00D812B5">
      <w:pPr>
        <w:rPr>
          <w:ins w:id="200" w:author="Microsoft Office User" w:date="2019-01-11T10:12:00Z"/>
        </w:rPr>
      </w:pPr>
      <w:ins w:id="201" w:author="Microsoft Office User" w:date="2019-01-11T10:14:00Z">
        <w:r>
          <w:t>In particular, past work used a train-track building task, involving two characters who built toy train tracks. Participants viewed pairs of tracks, and judged whether copying had occurred. In this task, participants</w:t>
        </w:r>
      </w:ins>
      <w:ins w:id="202" w:author="Microsoft Office User" w:date="2019-01-11T10:15:00Z">
        <w:r>
          <w:t xml:space="preserve">’ judgments showed that they factored in efficiency as an </w:t>
        </w:r>
        <w:r w:rsidR="000146BC">
          <w:t>alternative</w:t>
        </w:r>
        <w:r>
          <w:t xml:space="preserve"> explanation for similarity: They expected that people would in general build efficient tracks. Thus,</w:t>
        </w:r>
        <w:r w:rsidR="00092423">
          <w:t xml:space="preserve"> e</w:t>
        </w:r>
      </w:ins>
      <w:ins w:id="203" w:author="Microsoft Office User" w:date="2019-01-11T10:12:00Z">
        <w:r w:rsidR="00AA7107">
          <w:t xml:space="preserve">fficient design </w:t>
        </w:r>
        <w:r w:rsidR="00AA7107" w:rsidRPr="005773E7">
          <w:t>‘explain</w:t>
        </w:r>
        <w:r w:rsidR="00AA7107">
          <w:t>ed</w:t>
        </w:r>
        <w:r w:rsidR="00AA7107" w:rsidRPr="005773E7">
          <w:t xml:space="preserve"> away’</w:t>
        </w:r>
        <w:r w:rsidR="00AA7107">
          <w:t xml:space="preserve"> similarity, making similarity weaker evidence of copying for efficient tracks.</w:t>
        </w:r>
      </w:ins>
    </w:p>
    <w:p w14:paraId="1B409E9B" w14:textId="77777777" w:rsidR="00D31C8A" w:rsidRDefault="003736D9" w:rsidP="00D812B5">
      <w:pPr>
        <w:rPr>
          <w:ins w:id="204" w:author="Microsoft Office User" w:date="2019-01-11T10:20:00Z"/>
        </w:rPr>
      </w:pPr>
      <w:ins w:id="205" w:author="Microsoft Office User" w:date="2019-01-11T10:16:00Z">
        <w:r>
          <w:t>This leaves us with several open questions regarding the richness of this domain of reasoning. Firstly, it is possible that people are particularly good at reasoning about efficiency: It is a foundational part of social cognit</w:t>
        </w:r>
      </w:ins>
      <w:ins w:id="206" w:author="Microsoft Office User" w:date="2019-01-11T10:17:00Z">
        <w:r>
          <w:t>ion, emerging early in infancy to support reasoning about goals of actions</w:t>
        </w:r>
        <w:r w:rsidR="001404E9">
          <w:t xml:space="preserve">, and remaining the core of action understanding </w:t>
        </w:r>
        <w:r w:rsidR="001404E9">
          <w:lastRenderedPageBreak/>
          <w:t>in adulthood</w:t>
        </w:r>
        <w:r>
          <w:t xml:space="preserve"> (Gergely et al. 1995; Baker et al, 2009). </w:t>
        </w:r>
      </w:ins>
      <w:ins w:id="207" w:author="Microsoft Office User" w:date="2019-01-11T10:18:00Z">
        <w:r w:rsidR="009A162F">
          <w:t xml:space="preserve">Thus, prior data leave </w:t>
        </w:r>
        <w:proofErr w:type="gramStart"/>
        <w:r w:rsidR="009A162F">
          <w:t>open</w:t>
        </w:r>
        <w:proofErr w:type="gramEnd"/>
        <w:r w:rsidR="009A162F">
          <w:t xml:space="preserve"> the question of whether people can reason broadly about alternative explanations for designs, or whether </w:t>
        </w:r>
      </w:ins>
      <w:ins w:id="208" w:author="Microsoft Office User" w:date="2019-01-11T10:19:00Z">
        <w:r w:rsidR="009A162F">
          <w:t xml:space="preserve">success in prior studies </w:t>
        </w:r>
        <w:r w:rsidR="00A471E3">
          <w:t xml:space="preserve">simply </w:t>
        </w:r>
        <w:r w:rsidR="009A162F">
          <w:t>shows that people can reason about efficiency, in particular.</w:t>
        </w:r>
      </w:ins>
      <w:ins w:id="209" w:author="Microsoft Office User" w:date="2019-01-11T10:20:00Z">
        <w:r w:rsidR="00D31C8A">
          <w:t xml:space="preserve"> </w:t>
        </w:r>
      </w:ins>
    </w:p>
    <w:p w14:paraId="06759AA2" w14:textId="1FB0EFCB" w:rsidR="00AA7107" w:rsidRDefault="00D31C8A" w:rsidP="00D812B5">
      <w:pPr>
        <w:rPr>
          <w:ins w:id="210" w:author="Microsoft Office User" w:date="2019-01-11T10:20:00Z"/>
        </w:rPr>
      </w:pPr>
      <w:ins w:id="211" w:author="Microsoft Office User" w:date="2019-01-11T10:20:00Z">
        <w:r>
          <w:t xml:space="preserve">Do these reasoning processes generalize to novel stimuli, where efficiency calculations do not occur? </w:t>
        </w:r>
      </w:ins>
    </w:p>
    <w:p w14:paraId="61EBF6F1" w14:textId="6EDD754D" w:rsidR="00E44BBC" w:rsidRDefault="00E44BBC" w:rsidP="00D812B5">
      <w:pPr>
        <w:rPr>
          <w:ins w:id="212" w:author="Microsoft Office User" w:date="2019-01-11T10:22:00Z"/>
        </w:rPr>
      </w:pPr>
    </w:p>
    <w:p w14:paraId="40EA051B" w14:textId="6CD2B9A4" w:rsidR="0087356D" w:rsidRDefault="0087356D" w:rsidP="00D812B5">
      <w:pPr>
        <w:rPr>
          <w:ins w:id="213" w:author="Microsoft Office User" w:date="2019-01-11T10:22:00Z"/>
        </w:rPr>
      </w:pPr>
    </w:p>
    <w:p w14:paraId="6B28CACD" w14:textId="58E48A47" w:rsidR="0087356D" w:rsidRDefault="005907D6" w:rsidP="00D812B5">
      <w:pPr>
        <w:rPr>
          <w:ins w:id="214" w:author="Microsoft Office User" w:date="2019-01-11T10:12:00Z"/>
        </w:rPr>
      </w:pPr>
      <w:ins w:id="215" w:author="Microsoft Office User" w:date="2019-01-11T10:23:00Z">
        <w:r>
          <w:rPr>
            <w:b/>
          </w:rPr>
          <w:t>W</w:t>
        </w:r>
      </w:ins>
      <w:ins w:id="216" w:author="Microsoft Office User" w:date="2019-01-11T10:22:00Z">
        <w:r w:rsidR="0087356D">
          <w:rPr>
            <w:b/>
          </w:rPr>
          <w:t xml:space="preserve">e distinguish explanation-based reasoning from </w:t>
        </w:r>
      </w:ins>
      <w:ins w:id="217" w:author="Microsoft Office User" w:date="2019-01-11T10:23:00Z">
        <w:r w:rsidR="0087356D">
          <w:rPr>
            <w:b/>
          </w:rPr>
          <w:t xml:space="preserve">three simpler </w:t>
        </w:r>
      </w:ins>
      <w:ins w:id="218" w:author="Microsoft Office User" w:date="2019-01-11T10:22:00Z">
        <w:r w:rsidR="0087356D">
          <w:rPr>
            <w:b/>
          </w:rPr>
          <w:t>account</w:t>
        </w:r>
      </w:ins>
      <w:ins w:id="219" w:author="Microsoft Office User" w:date="2019-01-11T10:23:00Z">
        <w:r w:rsidR="0087356D">
          <w:rPr>
            <w:b/>
          </w:rPr>
          <w:t>s</w:t>
        </w:r>
      </w:ins>
      <w:ins w:id="220" w:author="Microsoft Office User" w:date="2019-01-11T10:22:00Z">
        <w:r w:rsidR="0087356D">
          <w:rPr>
            <w:b/>
          </w:rPr>
          <w:t xml:space="preserve"> with experimental evidence</w:t>
        </w:r>
        <w:r w:rsidR="0087356D">
          <w:t xml:space="preserve">, asking which better predicts how </w:t>
        </w:r>
      </w:ins>
      <w:ins w:id="221" w:author="Microsoft Office User" w:date="2019-01-11T10:23:00Z">
        <w:r>
          <w:t xml:space="preserve">people </w:t>
        </w:r>
      </w:ins>
      <w:ins w:id="222" w:author="Microsoft Office User" w:date="2019-01-11T10:22:00Z">
        <w:r w:rsidR="0087356D">
          <w:t xml:space="preserve">reason about the social origins of artifacts. We use the constraints implied by the model -- </w:t>
        </w:r>
        <w:r w:rsidR="0087356D">
          <w:rPr>
            <w:i/>
          </w:rPr>
          <w:t>functional constraints</w:t>
        </w:r>
        <w:r w:rsidR="0087356D">
          <w:t xml:space="preserve"> and </w:t>
        </w:r>
        <w:r w:rsidR="0087356D">
          <w:rPr>
            <w:i/>
          </w:rPr>
          <w:t>availability constraints</w:t>
        </w:r>
        <w:r w:rsidR="0087356D">
          <w:t xml:space="preserve"> -- and ask if </w:t>
        </w:r>
      </w:ins>
      <w:ins w:id="223" w:author="Microsoft Office User" w:date="2019-01-11T10:23:00Z">
        <w:r w:rsidR="00642806">
          <w:t>people</w:t>
        </w:r>
      </w:ins>
      <w:ins w:id="224" w:author="Microsoft Office User" w:date="2019-01-11T10:22:00Z">
        <w:r w:rsidR="0087356D">
          <w:t xml:space="preserve"> make use of these as alternative explanations. In other words, if one of these constraints implies </w:t>
        </w:r>
      </w:ins>
      <w:ins w:id="225" w:author="Microsoft Office User" w:date="2019-01-11T10:23:00Z">
        <w:r w:rsidR="0000636F">
          <w:t xml:space="preserve">an </w:t>
        </w:r>
      </w:ins>
      <w:ins w:id="226" w:author="Microsoft Office User" w:date="2019-01-11T10:22:00Z">
        <w:r w:rsidR="0087356D">
          <w:t xml:space="preserve">alternative explanation for the similarity of two artifacts, do </w:t>
        </w:r>
      </w:ins>
      <w:ins w:id="227" w:author="Microsoft Office User" w:date="2019-01-11T10:23:00Z">
        <w:r w:rsidR="0000636F">
          <w:t>people</w:t>
        </w:r>
      </w:ins>
      <w:ins w:id="228" w:author="Microsoft Office User" w:date="2019-01-11T10:22:00Z">
        <w:r w:rsidR="0087356D">
          <w:t xml:space="preserve"> use this to “explain away” the similarity, and thus not infer social transmission? </w:t>
        </w:r>
      </w:ins>
      <w:ins w:id="229" w:author="Microsoft Office User" w:date="2019-01-11T10:23:00Z">
        <w:r w:rsidR="00480C54">
          <w:t xml:space="preserve">We </w:t>
        </w:r>
      </w:ins>
      <w:ins w:id="230" w:author="Microsoft Office User" w:date="2019-01-11T10:22:00Z">
        <w:r w:rsidR="0087356D">
          <w:t>use a 2x2</w:t>
        </w:r>
      </w:ins>
      <w:ins w:id="231" w:author="Microsoft Office User" w:date="2019-01-11T10:24:00Z">
        <w:r w:rsidR="00480C54">
          <w:t>x2</w:t>
        </w:r>
      </w:ins>
      <w:ins w:id="232" w:author="Microsoft Office User" w:date="2019-01-11T10:22:00Z">
        <w:r w:rsidR="0087356D">
          <w:t xml:space="preserve"> design manipulating a functional constraint (how many artifacts could possibly be used to solve the task) and an availability bias (the number of options available for people in constructing the artifacts) implied by the model in a tool selection task.</w:t>
        </w:r>
      </w:ins>
    </w:p>
    <w:p w14:paraId="4F6976C7" w14:textId="634095A1" w:rsidR="00432CF3" w:rsidDel="00013EF8" w:rsidRDefault="00033A37" w:rsidP="006F5B57">
      <w:pPr>
        <w:pStyle w:val="Heading2"/>
        <w:rPr>
          <w:del w:id="233" w:author="Microsoft Office User" w:date="2019-01-11T10:02:00Z"/>
        </w:rPr>
      </w:pPr>
      <w:del w:id="234" w:author="Microsoft Office User" w:date="2019-01-11T10:02:00Z">
        <w:r w:rsidRPr="00033A37" w:rsidDel="00C36AC7">
          <w:delText>propose and test two accounts of the cognitive basis</w:delText>
        </w:r>
        <w:r w:rsidR="00B304A6" w:rsidDel="00C36AC7">
          <w:delText xml:space="preserve"> of this inference</w:delText>
        </w:r>
        <w:r w:rsidRPr="00033A37" w:rsidDel="00C36AC7">
          <w:delText xml:space="preserve">. In particular, we ask </w:delText>
        </w:r>
        <w:r w:rsidR="000B3B48" w:rsidDel="00C36AC7">
          <w:delText xml:space="preserve">whether </w:delText>
        </w:r>
        <w:r w:rsidR="00BB5D38" w:rsidDel="00C36AC7">
          <w:delText xml:space="preserve">participants’ </w:delText>
        </w:r>
        <w:r w:rsidR="00D54EB4" w:rsidDel="00C36AC7">
          <w:delText>judgments</w:delText>
        </w:r>
        <w:r w:rsidR="000B3B48" w:rsidDel="00C36AC7">
          <w:delText xml:space="preserve"> are driven by </w:delText>
        </w:r>
        <w:r w:rsidR="00B304A6" w:rsidRPr="004C28BB" w:rsidDel="00C36AC7">
          <w:rPr>
            <w:i/>
          </w:rPr>
          <w:delText xml:space="preserve">perceptual </w:delText>
        </w:r>
        <w:r w:rsidR="00B745CB" w:rsidRPr="004C28BB" w:rsidDel="00C36AC7">
          <w:rPr>
            <w:i/>
          </w:rPr>
          <w:delText>heuristics</w:delText>
        </w:r>
        <w:r w:rsidRPr="00033A37" w:rsidDel="00C36AC7">
          <w:delText xml:space="preserve"> or instead by </w:delText>
        </w:r>
        <w:r w:rsidR="002668C4" w:rsidRPr="004C28BB" w:rsidDel="00C36AC7">
          <w:rPr>
            <w:i/>
          </w:rPr>
          <w:delText>explanation-based</w:delText>
        </w:r>
        <w:r w:rsidRPr="004C28BB" w:rsidDel="00C36AC7">
          <w:rPr>
            <w:i/>
          </w:rPr>
          <w:delText xml:space="preserve"> reasoning.</w:delText>
        </w:r>
        <w:r w:rsidRPr="00033A37" w:rsidDel="00C36AC7">
          <w:delText xml:space="preserve"> </w:delText>
        </w:r>
      </w:del>
    </w:p>
    <w:p w14:paraId="3FB91CAD" w14:textId="3B8DF4DC" w:rsidR="00013EF8" w:rsidRDefault="00013EF8" w:rsidP="00013EF8">
      <w:pPr>
        <w:pStyle w:val="NormalSectionStart"/>
        <w:rPr>
          <w:ins w:id="235" w:author="Microsoft Office User" w:date="2019-01-11T10:02:00Z"/>
        </w:rPr>
      </w:pPr>
    </w:p>
    <w:p w14:paraId="4FF777DC" w14:textId="63BE07E4" w:rsidR="00013EF8" w:rsidRDefault="00013EF8" w:rsidP="00013EF8">
      <w:pPr>
        <w:rPr>
          <w:ins w:id="236" w:author="Microsoft Office User" w:date="2019-01-11T10:02:00Z"/>
        </w:rPr>
      </w:pPr>
    </w:p>
    <w:p w14:paraId="0C418EEC" w14:textId="4A14A616" w:rsidR="00013EF8" w:rsidRDefault="00013EF8" w:rsidP="00013EF8">
      <w:pPr>
        <w:rPr>
          <w:ins w:id="237" w:author="Microsoft Office User" w:date="2019-01-11T10:02:00Z"/>
        </w:rPr>
      </w:pPr>
    </w:p>
    <w:p w14:paraId="1534763B" w14:textId="18A87FEA" w:rsidR="00013EF8" w:rsidRDefault="00013EF8" w:rsidP="00013EF8">
      <w:pPr>
        <w:rPr>
          <w:ins w:id="238" w:author="Microsoft Office User" w:date="2019-01-11T10:02:00Z"/>
        </w:rPr>
      </w:pPr>
    </w:p>
    <w:p w14:paraId="133FFC9E" w14:textId="18CAED40" w:rsidR="00013EF8" w:rsidRDefault="00013EF8" w:rsidP="00013EF8">
      <w:pPr>
        <w:rPr>
          <w:ins w:id="239" w:author="Microsoft Office User" w:date="2019-01-11T10:02:00Z"/>
        </w:rPr>
      </w:pPr>
    </w:p>
    <w:p w14:paraId="3BFC7E67" w14:textId="77777777" w:rsidR="00013EF8" w:rsidRPr="00013EF8" w:rsidRDefault="00013EF8" w:rsidP="00013EF8">
      <w:pPr>
        <w:rPr>
          <w:ins w:id="240" w:author="Microsoft Office User" w:date="2019-01-11T10:02:00Z"/>
        </w:rPr>
      </w:pPr>
    </w:p>
    <w:p w14:paraId="1036D76D" w14:textId="77777777" w:rsidR="00B136E3" w:rsidRPr="006F5B57" w:rsidRDefault="00702CAF" w:rsidP="006F5B57">
      <w:pPr>
        <w:pStyle w:val="Heading2"/>
      </w:pPr>
      <w:r w:rsidRPr="006F5B57">
        <w:t>Explanation</w:t>
      </w:r>
      <w:r w:rsidR="007474D6" w:rsidRPr="006F5B57">
        <w:t>-based reasoning</w:t>
      </w:r>
    </w:p>
    <w:p w14:paraId="22F32B91" w14:textId="6D983AE4" w:rsidR="009A350D" w:rsidDel="00092423" w:rsidRDefault="00B136E3" w:rsidP="00A57F3A">
      <w:pPr>
        <w:ind w:firstLine="0"/>
        <w:rPr>
          <w:del w:id="241" w:author="Microsoft Office User" w:date="2019-01-11T10:15:00Z"/>
        </w:rPr>
      </w:pPr>
      <w:del w:id="242" w:author="Microsoft Office User" w:date="2019-01-11T10:15:00Z">
        <w:r w:rsidRPr="00B136E3" w:rsidDel="00092423">
          <w:delText>We hypothesize that participants will draw conclusions about social transmission through explanation-based reasoning, as an inference to the best explanation (Lipton, 2004; Tenenbaum et al.</w:delText>
        </w:r>
        <w:r w:rsidR="001C4C6C" w:rsidDel="00092423">
          <w:delText>,</w:delText>
        </w:r>
        <w:r w:rsidRPr="00B136E3" w:rsidDel="00092423">
          <w:delText xml:space="preserve"> 2006). Under this account, to explain observed data (e.g. two people have created identical artifacts), </w:delText>
        </w:r>
        <w:r w:rsidR="00347E19" w:rsidDel="00092423">
          <w:delText>people</w:delText>
        </w:r>
        <w:r w:rsidR="00347E19" w:rsidRPr="00B136E3" w:rsidDel="00092423">
          <w:delText xml:space="preserve"> </w:delText>
        </w:r>
        <w:r w:rsidRPr="00B136E3" w:rsidDel="00092423">
          <w:delText xml:space="preserve">consider multiple hypotheses, then choose the hypothesis that </w:delText>
        </w:r>
        <w:r w:rsidR="00347E19" w:rsidDel="00092423">
          <w:delText xml:space="preserve">is both plausible a priori and provides a strong </w:delText>
        </w:r>
        <w:r w:rsidRPr="00B136E3" w:rsidDel="00092423">
          <w:delText>explanation</w:delText>
        </w:r>
        <w:r w:rsidR="00347E19" w:rsidDel="00092423">
          <w:delText xml:space="preserve"> of the data</w:delText>
        </w:r>
        <w:r w:rsidRPr="00B136E3" w:rsidDel="00092423">
          <w:delText xml:space="preserve"> (e.g. they copied one another). This type of inferential reasoning occurs in multiple related domains, including causal induction and reasoning about others’ mental states (Teglas et al</w:delText>
        </w:r>
        <w:r w:rsidR="008C7E62" w:rsidDel="00092423">
          <w:delText>.</w:delText>
        </w:r>
        <w:r w:rsidRPr="00B136E3" w:rsidDel="00092423">
          <w:delText>, 2011; Baker et al.</w:delText>
        </w:r>
        <w:r w:rsidR="008C7E62" w:rsidDel="00092423">
          <w:delText>,</w:delText>
        </w:r>
        <w:r w:rsidRPr="00B136E3" w:rsidDel="00092423">
          <w:delText xml:space="preserve"> 2009).</w:delText>
        </w:r>
      </w:del>
    </w:p>
    <w:p w14:paraId="65DB31A4" w14:textId="0FBCB7E5" w:rsidR="00B136E3" w:rsidRPr="00B136E3" w:rsidRDefault="00B136E3" w:rsidP="00B136E3">
      <w:r w:rsidRPr="00B136E3">
        <w:t xml:space="preserve">This account makes specific predictions. </w:t>
      </w:r>
      <w:r w:rsidR="00E033BD">
        <w:t>People</w:t>
      </w:r>
      <w:r w:rsidR="00E033BD" w:rsidRPr="00B136E3">
        <w:t xml:space="preserve"> </w:t>
      </w:r>
      <w:r w:rsidRPr="00B136E3">
        <w:t>should infer that social transmission has occurred when people create similar artifacts; but should not treat all similar perceptual features as equally strong evidence of copying. If an alternative explanation for the similarity is given, such as a functional constraint (</w:t>
      </w:r>
      <w:r w:rsidR="00347E19">
        <w:t xml:space="preserve">e.g. </w:t>
      </w:r>
      <w:r w:rsidRPr="00B136E3">
        <w:t>a barrier constraining which designs could work) or an independently-shared bias (</w:t>
      </w:r>
      <w:r w:rsidR="00281CD6">
        <w:t>e.g.</w:t>
      </w:r>
      <w:r w:rsidR="00281CD6" w:rsidRPr="00B136E3">
        <w:t xml:space="preserve"> </w:t>
      </w:r>
      <w:r w:rsidRPr="00B136E3">
        <w:t xml:space="preserve">the </w:t>
      </w:r>
      <w:r w:rsidR="00E27352">
        <w:t>desire</w:t>
      </w:r>
      <w:r w:rsidRPr="00B136E3">
        <w:t xml:space="preserve"> to create an </w:t>
      </w:r>
      <w:r w:rsidRPr="00B136E3">
        <w:rPr>
          <w:i/>
          <w:iCs/>
        </w:rPr>
        <w:t>efficient</w:t>
      </w:r>
      <w:r w:rsidRPr="00B136E3">
        <w:t xml:space="preserve"> design), participants should no longer infer that </w:t>
      </w:r>
      <w:r w:rsidR="001477B9">
        <w:t>social transmission has occurred, even when two people create</w:t>
      </w:r>
      <w:r w:rsidRPr="00B136E3">
        <w:t xml:space="preserve"> the same artifact. These alternative explanations should ‘explain away’ the similarity, making </w:t>
      </w:r>
      <w:r w:rsidR="006065C1">
        <w:t>the similarity</w:t>
      </w:r>
      <w:r w:rsidRPr="00B136E3">
        <w:t xml:space="preserve"> weaker evidence of copying.</w:t>
      </w:r>
    </w:p>
    <w:p w14:paraId="250C43DC" w14:textId="77777777" w:rsidR="00B136E3" w:rsidRPr="006F5B57" w:rsidRDefault="00B136E3" w:rsidP="006F5B57">
      <w:pPr>
        <w:pStyle w:val="Heading2"/>
      </w:pPr>
      <w:r w:rsidRPr="006F5B57">
        <w:t>Perceptual heu</w:t>
      </w:r>
      <w:r w:rsidR="0056251E">
        <w:t>ristics</w:t>
      </w:r>
    </w:p>
    <w:p w14:paraId="62941C3F" w14:textId="2C0E40D2" w:rsidR="00256369" w:rsidRPr="008A348A" w:rsidRDefault="00B136E3" w:rsidP="008A348A">
      <w:pPr>
        <w:pStyle w:val="NormalSectionStart"/>
      </w:pPr>
      <w:r w:rsidRPr="008A348A">
        <w:t xml:space="preserve">Alternatively, </w:t>
      </w:r>
      <w:r w:rsidR="00347E19">
        <w:t>people</w:t>
      </w:r>
      <w:r w:rsidR="00347E19" w:rsidRPr="008A348A">
        <w:t xml:space="preserve"> </w:t>
      </w:r>
      <w:r w:rsidRPr="008A348A">
        <w:t>may use</w:t>
      </w:r>
      <w:r w:rsidR="0009372F" w:rsidRPr="008A348A">
        <w:t xml:space="preserve"> a simpler cognitive </w:t>
      </w:r>
      <w:r w:rsidR="004F754B" w:rsidRPr="008A348A">
        <w:t>strategy</w:t>
      </w:r>
      <w:r w:rsidR="00956001" w:rsidRPr="008A348A">
        <w:t xml:space="preserve"> to detect social tran</w:t>
      </w:r>
      <w:r w:rsidR="00AB0C83" w:rsidRPr="008A348A">
        <w:t>smission: h</w:t>
      </w:r>
      <w:r w:rsidRPr="008A348A">
        <w:t>euristics</w:t>
      </w:r>
      <w:r w:rsidR="008C13B6" w:rsidRPr="008A348A">
        <w:t xml:space="preserve"> based on perceptual similarity</w:t>
      </w:r>
      <w:r w:rsidR="004F754B" w:rsidRPr="008A348A">
        <w:t>.</w:t>
      </w:r>
      <w:r w:rsidRPr="008A348A">
        <w:t xml:space="preserve"> </w:t>
      </w:r>
      <w:r w:rsidR="00F52C95" w:rsidRPr="008A348A">
        <w:t>O</w:t>
      </w:r>
      <w:r w:rsidR="001A4C44" w:rsidRPr="008A348A">
        <w:t xml:space="preserve">bservers </w:t>
      </w:r>
      <w:r w:rsidR="000F23E2">
        <w:t>may</w:t>
      </w:r>
      <w:r w:rsidR="000F23E2" w:rsidRPr="008A348A">
        <w:t xml:space="preserve"> </w:t>
      </w:r>
      <w:r w:rsidR="001A4C44" w:rsidRPr="008A348A">
        <w:t xml:space="preserve">simply note the extent to which two artifacts look similar, and </w:t>
      </w:r>
      <w:r w:rsidR="001B1D54" w:rsidRPr="008A348A">
        <w:t xml:space="preserve">use </w:t>
      </w:r>
      <w:r w:rsidR="001A4C44" w:rsidRPr="008A348A">
        <w:t>this to judge whether the ideas were copied</w:t>
      </w:r>
      <w:r w:rsidRPr="008A348A">
        <w:t>.</w:t>
      </w:r>
    </w:p>
    <w:p w14:paraId="670C881B" w14:textId="588ACD5C" w:rsidR="00DA6872" w:rsidRDefault="007B1193" w:rsidP="00DA6872">
      <w:r>
        <w:t xml:space="preserve">If </w:t>
      </w:r>
      <w:r w:rsidR="000A0DA7">
        <w:t xml:space="preserve">observers use this </w:t>
      </w:r>
      <w:r w:rsidR="0029610F">
        <w:t>perceptual</w:t>
      </w:r>
      <w:r w:rsidR="000A0DA7">
        <w:t xml:space="preserve"> heuristic,</w:t>
      </w:r>
      <w:r w:rsidR="00B136E3" w:rsidRPr="00B136E3">
        <w:t xml:space="preserve"> we should see specific, revealing errors when conceptual information conflicts with perceptual similarity.</w:t>
      </w:r>
      <w:r w:rsidR="004867E6">
        <w:t xml:space="preserve"> In particular, p</w:t>
      </w:r>
      <w:r w:rsidR="00B136E3" w:rsidRPr="00B136E3">
        <w:t xml:space="preserve">roviding an alternative explanation for the common features </w:t>
      </w:r>
      <w:r w:rsidR="00CA66D6">
        <w:t>should have no effect</w:t>
      </w:r>
      <w:r w:rsidR="005431B3">
        <w:t xml:space="preserve"> on inferences about copying</w:t>
      </w:r>
      <w:r w:rsidR="00CA66D6">
        <w:t xml:space="preserve">. </w:t>
      </w:r>
      <w:proofErr w:type="gramStart"/>
      <w:r w:rsidR="007C1730">
        <w:t>Thus</w:t>
      </w:r>
      <w:proofErr w:type="gramEnd"/>
      <w:r w:rsidR="007C1730">
        <w:t xml:space="preserve"> the </w:t>
      </w:r>
      <w:r w:rsidR="00CA66D6">
        <w:t xml:space="preserve">presence of an independently-shared bias (the desire to </w:t>
      </w:r>
      <w:r w:rsidR="00CA66D6">
        <w:t xml:space="preserve">create an efficient design) </w:t>
      </w:r>
      <w:r w:rsidR="00BD264F">
        <w:t xml:space="preserve">or </w:t>
      </w:r>
      <w:r w:rsidR="00D529B8">
        <w:t xml:space="preserve">functional </w:t>
      </w:r>
      <w:r w:rsidR="00BD264F">
        <w:t xml:space="preserve">constraint (a barrier constraining the available design options) </w:t>
      </w:r>
      <w:r w:rsidR="00CA66D6">
        <w:t xml:space="preserve">should have </w:t>
      </w:r>
      <w:r w:rsidR="00E14838">
        <w:t xml:space="preserve">no </w:t>
      </w:r>
      <w:r w:rsidR="00CA66D6">
        <w:t xml:space="preserve">effect. </w:t>
      </w:r>
      <w:r w:rsidR="00210FB1">
        <w:t>If people are using</w:t>
      </w:r>
      <w:r w:rsidR="00CA66D6">
        <w:t xml:space="preserve"> a perceptual heuristic based on the artifacts’ similarity</w:t>
      </w:r>
      <w:r w:rsidR="00210FB1">
        <w:t>, they should</w:t>
      </w:r>
      <w:r w:rsidR="00CA66D6">
        <w:t xml:space="preserve"> </w:t>
      </w:r>
      <w:r w:rsidR="00B136E3" w:rsidRPr="00B136E3">
        <w:t>continue to</w:t>
      </w:r>
      <w:r w:rsidR="00210FB1">
        <w:t xml:space="preserve"> infer that copying occurred when similar artifacts are created</w:t>
      </w:r>
      <w:r w:rsidR="006C6471">
        <w:t xml:space="preserve">, </w:t>
      </w:r>
      <w:r w:rsidR="000275EE">
        <w:t>even</w:t>
      </w:r>
      <w:r w:rsidR="00210FB1">
        <w:t xml:space="preserve"> under </w:t>
      </w:r>
      <w:r w:rsidR="000275EE">
        <w:t xml:space="preserve">conditions </w:t>
      </w:r>
      <w:r w:rsidR="00A87732">
        <w:t xml:space="preserve">that provide </w:t>
      </w:r>
      <w:r w:rsidR="000275EE">
        <w:t>alternative explanations.</w:t>
      </w:r>
    </w:p>
    <w:p w14:paraId="66CE713D" w14:textId="77777777" w:rsidR="005272E3" w:rsidRDefault="005272E3" w:rsidP="005272E3">
      <w:pPr>
        <w:pStyle w:val="Heading2"/>
      </w:pPr>
      <w:r>
        <w:t>The current study</w:t>
      </w:r>
    </w:p>
    <w:p w14:paraId="18DB0D8D" w14:textId="05E19AC4" w:rsidR="00DF3CAB" w:rsidRDefault="005272E3" w:rsidP="005272E3">
      <w:pPr>
        <w:ind w:firstLine="0"/>
      </w:pPr>
      <w:r>
        <w:t>To formally characterize participants</w:t>
      </w:r>
      <w:r w:rsidR="00441455">
        <w:t>’</w:t>
      </w:r>
      <w:r>
        <w:t xml:space="preserve"> reasoning, w</w:t>
      </w:r>
      <w:r w:rsidRPr="002601B5">
        <w:t xml:space="preserve">e first develop a Bayesian model of explanation-based inference </w:t>
      </w:r>
      <w:r>
        <w:t>from artifacts, based on a generative model of artifact features. B</w:t>
      </w:r>
      <w:r w:rsidRPr="002601B5">
        <w:t xml:space="preserve">roadly speaking, </w:t>
      </w:r>
      <w:r>
        <w:t>our</w:t>
      </w:r>
      <w:r w:rsidRPr="002601B5">
        <w:t xml:space="preserve"> artifact-generation model has a similar structure to </w:t>
      </w:r>
      <w:r w:rsidR="005431B3">
        <w:t xml:space="preserve">the classic use of </w:t>
      </w:r>
      <w:r w:rsidRPr="002601B5">
        <w:t xml:space="preserve">Bayes nets in the literature on how children learn </w:t>
      </w:r>
      <w:r>
        <w:t xml:space="preserve">about causal structure (e.g. </w:t>
      </w:r>
      <w:r w:rsidRPr="002601B5">
        <w:t>the blicket detector paradigm, Gopnik &amp; Sobel 2000).</w:t>
      </w:r>
      <w:r>
        <w:t xml:space="preserve"> </w:t>
      </w:r>
    </w:p>
    <w:p w14:paraId="26A38C47" w14:textId="307B3838" w:rsidR="00A42E88" w:rsidRDefault="005272E3" w:rsidP="007D77C1">
      <w:pPr>
        <w:spacing w:line="264" w:lineRule="auto"/>
      </w:pPr>
      <w:r w:rsidRPr="002601B5">
        <w:t xml:space="preserve">The </w:t>
      </w:r>
      <w:r>
        <w:t xml:space="preserve">broad </w:t>
      </w:r>
      <w:r w:rsidRPr="002601B5">
        <w:t>idea of the model is to consider the two possible generative processes of an artifact’s design (social transmission of ideas vs. independent creation of ideas) and ask which provides a better explanation of the features of a given artifact. Given this structure, independent creation can “explain away” some aspects of the similarity between artifacts in certain circumstances, reducing the likelihood of inf</w:t>
      </w:r>
      <w:r>
        <w:t xml:space="preserve">erring social transmission. </w:t>
      </w:r>
      <w:r w:rsidR="00032AAE">
        <w:t xml:space="preserve">We </w:t>
      </w:r>
      <w:r w:rsidR="00365C5D">
        <w:t xml:space="preserve">particularly </w:t>
      </w:r>
      <w:r w:rsidR="00032AAE">
        <w:t xml:space="preserve">test the role of </w:t>
      </w:r>
      <w:r w:rsidR="00032AAE">
        <w:rPr>
          <w:i/>
        </w:rPr>
        <w:t xml:space="preserve">efficiency </w:t>
      </w:r>
      <w:r w:rsidR="00032AAE">
        <w:t>as an alternative explanation</w:t>
      </w:r>
      <w:r w:rsidR="00032AAE">
        <w:rPr>
          <w:i/>
        </w:rPr>
        <w:t>:</w:t>
      </w:r>
      <w:r w:rsidR="00032AAE">
        <w:t xml:space="preserve"> P</w:t>
      </w:r>
      <w:r w:rsidR="00032AAE" w:rsidRPr="002E3F05">
        <w:t xml:space="preserve">eople </w:t>
      </w:r>
      <w:r w:rsidR="00032AAE">
        <w:t xml:space="preserve">generally have a strong desire to create </w:t>
      </w:r>
      <w:r w:rsidR="00032AAE" w:rsidRPr="002E3F05">
        <w:t xml:space="preserve">efficient </w:t>
      </w:r>
      <w:r w:rsidR="00032AAE">
        <w:t>designs (Dennett, 1990)</w:t>
      </w:r>
      <w:r w:rsidR="00E45FBE">
        <w:t>. T</w:t>
      </w:r>
      <w:r w:rsidR="00032AAE">
        <w:t>hus</w:t>
      </w:r>
      <w:r w:rsidR="0082382C">
        <w:t>,</w:t>
      </w:r>
      <w:r w:rsidR="00032AAE">
        <w:t xml:space="preserve"> if there is a clear efficient solution, two people may independently create the same artifact design.</w:t>
      </w:r>
    </w:p>
    <w:p w14:paraId="1226B1AC" w14:textId="77777777" w:rsidR="00056669" w:rsidRDefault="00A42E88" w:rsidP="0008161E">
      <w:r w:rsidRPr="00A94114">
        <w:t>We contrast this model with a model of the simpler, perceptual heuristic account</w:t>
      </w:r>
      <w:r>
        <w:t>, and t</w:t>
      </w:r>
      <w:r w:rsidRPr="002601B5">
        <w:t xml:space="preserve">hen </w:t>
      </w:r>
      <w:r>
        <w:t xml:space="preserve">tease apart our two </w:t>
      </w:r>
      <w:r w:rsidR="00056669">
        <w:t>models</w:t>
      </w:r>
      <w:r w:rsidR="00056669" w:rsidRPr="002601B5">
        <w:t xml:space="preserve"> with experimental evidence, asking which </w:t>
      </w:r>
      <w:r w:rsidR="00056669">
        <w:t xml:space="preserve">model </w:t>
      </w:r>
      <w:r w:rsidR="00056669" w:rsidRPr="002601B5">
        <w:t xml:space="preserve">better predicts how </w:t>
      </w:r>
      <w:r w:rsidR="00056669">
        <w:t>people</w:t>
      </w:r>
      <w:r w:rsidR="00056669" w:rsidRPr="002601B5">
        <w:t xml:space="preserve"> reason about </w:t>
      </w:r>
      <w:r w:rsidR="00056669">
        <w:t>social transmission from the design of artifacts.</w:t>
      </w:r>
    </w:p>
    <w:p w14:paraId="40F838A7" w14:textId="2C750015" w:rsidR="006A0BBC" w:rsidRDefault="006A0BBC" w:rsidP="006A0BBC">
      <w:pPr>
        <w:pStyle w:val="Heading2"/>
        <w:rPr>
          <w:ins w:id="243" w:author="Microsoft Office User" w:date="2019-01-11T10:25:00Z"/>
        </w:rPr>
      </w:pPr>
      <w:r>
        <w:t xml:space="preserve">A Generative </w:t>
      </w:r>
      <w:r w:rsidRPr="002601B5">
        <w:t>Model</w:t>
      </w:r>
      <w:r>
        <w:t xml:space="preserve"> of Artifact Design</w:t>
      </w:r>
    </w:p>
    <w:p w14:paraId="1F90F38E" w14:textId="16DC64D5" w:rsidR="003E4CF9" w:rsidRDefault="003E4CF9" w:rsidP="003E4CF9">
      <w:pPr>
        <w:pStyle w:val="NormalSectionStart"/>
        <w:rPr>
          <w:ins w:id="244" w:author="Microsoft Office User" w:date="2019-01-11T10:25:00Z"/>
        </w:rPr>
      </w:pPr>
    </w:p>
    <w:p w14:paraId="3641328D" w14:textId="77777777" w:rsidR="003E4CF9" w:rsidRDefault="003E4CF9" w:rsidP="003E4CF9">
      <w:pPr>
        <w:spacing w:line="264" w:lineRule="auto"/>
        <w:ind w:firstLine="360"/>
        <w:rPr>
          <w:ins w:id="245" w:author="Microsoft Office User" w:date="2019-01-11T10:25:00Z"/>
        </w:rPr>
      </w:pPr>
      <w:ins w:id="246" w:author="Microsoft Office User" w:date="2019-01-11T10:25:00Z">
        <w:r>
          <w:t xml:space="preserve">To develop a model of </w:t>
        </w:r>
        <w:r>
          <w:rPr>
            <w:i/>
          </w:rPr>
          <w:t xml:space="preserve">explanation-based reasoning </w:t>
        </w:r>
        <w:r>
          <w:t>for intuitive archeology, we must first ask: How are artifacts generated? If we can specify a generative model of artifact features, then we can make precise predictions about how people will reason about the origins of items generated from that process, including the likelihood of social transmission of ideas. This will allow us to dissociate the predictions of a simple perceptual model from those of an explanation-based inference, and (in Aim 2 and 3) ask which of the two models best captures children’s and adults’ judgements and reasoning.</w:t>
        </w:r>
      </w:ins>
    </w:p>
    <w:p w14:paraId="7E3D1CF7" w14:textId="77777777" w:rsidR="003E4CF9" w:rsidRDefault="003E4CF9" w:rsidP="003E4CF9">
      <w:pPr>
        <w:spacing w:line="264" w:lineRule="auto"/>
        <w:ind w:firstLine="360"/>
        <w:rPr>
          <w:ins w:id="247" w:author="Microsoft Office User" w:date="2019-01-11T10:25:00Z"/>
        </w:rPr>
      </w:pPr>
      <w:ins w:id="248" w:author="Microsoft Office User" w:date="2019-01-11T10:25:00Z">
        <w:r>
          <w:t xml:space="preserve">The broad idea of the model is thus to consider the two possible generative processes of an artifact’s design (social transmission of ideas vs. independent creation of ideas) and then ask which provides a better explanation of the features of a given artifact. Given this generative structure, independent creation can “explain away” some aspects of the similarity between artifacts in certain circumstances, reducing the likelihood of inferring social transmission. </w:t>
        </w:r>
        <w:r>
          <w:lastRenderedPageBreak/>
          <w:t xml:space="preserve">Thus, broadly speaking, an artifact-generation model has a similar structure to the application of Bayes nets in the literature on how children learn about causal structure. For example, in Gopnik and Sobel’s (2000) classic blicket detector paradigm, children are presented with a number of blocks as well as a “blicket detector” - a machine that lights up when certain blocks (termed “blickets”) are placed on it. However, children do not know in advance which blocks are blickets, and must determine this from observations of the machine. The most interesting case of causal learning in this scenario is termed </w:t>
        </w:r>
        <w:r>
          <w:rPr>
            <w:i/>
          </w:rPr>
          <w:t>backward blocking</w:t>
        </w:r>
        <w:r>
          <w:t xml:space="preserve"> (e.g., Sobel, Tenenbaum &amp; Gopnik, 2004) - in this scenario, children observe two blocks placed on the machine simultaneously, and the machine lights up. Having observed this, children commonly infer that both blocks are blickets. On the next trial, one of the blocks is put on the machine alone, and the machine still lights up. Based on this, children not only infer that this block </w:t>
        </w:r>
        <w:r>
          <w:rPr>
            <w:i/>
          </w:rPr>
          <w:t xml:space="preserve">is </w:t>
        </w:r>
        <w:r>
          <w:t xml:space="preserve">a blicket, but also infer that the other block (from the previous demonstration) </w:t>
        </w:r>
        <w:r>
          <w:rPr>
            <w:i/>
          </w:rPr>
          <w:t xml:space="preserve">was not </w:t>
        </w:r>
        <w:r>
          <w:t>a blicket. This inference suggested that, rather than relying purely on associative structure (both blocks being associated purely with the machine lighting up), children are performing a more complex inference: Using the evidence that the second block is a blicket to “explain away” the first activation of the machine (as it would have activated even if the first block was not a blicket), thus weakening the evidence that the first block was a blicket.</w:t>
        </w:r>
      </w:ins>
    </w:p>
    <w:p w14:paraId="098D3675" w14:textId="77777777" w:rsidR="003E4CF9" w:rsidRDefault="003E4CF9" w:rsidP="003E4CF9">
      <w:pPr>
        <w:spacing w:line="264" w:lineRule="auto"/>
        <w:ind w:firstLine="360"/>
        <w:rPr>
          <w:ins w:id="249" w:author="Microsoft Office User" w:date="2019-01-11T10:25:00Z"/>
        </w:rPr>
      </w:pPr>
      <w:ins w:id="250" w:author="Microsoft Office User" w:date="2019-01-11T10:25:00Z">
        <w:r>
          <w:t xml:space="preserve">This kind of inference is well-explained by the conditional probability structure of causal Bayes nets (Gopnik &amp; </w:t>
        </w:r>
        <w:proofErr w:type="spellStart"/>
        <w:r>
          <w:t>Glymour</w:t>
        </w:r>
        <w:proofErr w:type="spellEnd"/>
        <w:r>
          <w:t>, 2002; Sobel, Tenenbaum &amp; Gopnik, 2004), where the causal structure is in the form of two possible causes and a single effect; observing the effect provides evidence for both causes, but if one is known to be true, this reduces the evidence for the other cause, assuming the causes are conditionally independent (e.g., Pearl, 2000). In the domain of causal reasoning, explicitly specifying the alternative models -- Bayesian learning over structured representations vs. associative reasoning -- has been extremely fruitful to understanding the nature and structure of underlying reasoning. Here, we propose an analogous model, following the same Bayes net structure of “explaining away” (with two causes leading to a single effect) to test the extent to which structured reasoning vs. purely perceptual reasoning is at work in children when considering the origins of artifacts.</w:t>
        </w:r>
      </w:ins>
    </w:p>
    <w:p w14:paraId="096ECA66" w14:textId="77777777" w:rsidR="003E4CF9" w:rsidRDefault="003E4CF9" w:rsidP="003E4CF9">
      <w:pPr>
        <w:pStyle w:val="Heading2"/>
        <w:spacing w:after="0" w:line="264" w:lineRule="auto"/>
        <w:rPr>
          <w:ins w:id="251" w:author="Microsoft Office User" w:date="2019-01-11T10:25:00Z"/>
        </w:rPr>
      </w:pPr>
      <w:bookmarkStart w:id="252" w:name="_abotzpxfid3e" w:colFirst="0" w:colLast="0"/>
      <w:bookmarkEnd w:id="252"/>
      <w:ins w:id="253" w:author="Microsoft Office User" w:date="2019-01-11T10:25:00Z">
        <w:r>
          <w:t>3.2 Modeling a single choice design (tool selection task) as explanation-based reasoning</w:t>
        </w:r>
      </w:ins>
    </w:p>
    <w:tbl>
      <w:tblPr>
        <w:tblStyle w:val="TableGrid"/>
        <w:tblpPr w:leftFromText="180" w:rightFromText="180"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6"/>
      </w:tblGrid>
      <w:tr w:rsidR="003E4CF9" w14:paraId="04DAF8B2" w14:textId="77777777" w:rsidTr="00076D7C">
        <w:trPr>
          <w:trHeight w:val="363"/>
          <w:jc w:val="right"/>
          <w:ins w:id="254" w:author="Microsoft Office User" w:date="2019-01-11T10:25:00Z"/>
        </w:trPr>
        <w:tc>
          <w:tcPr>
            <w:tcW w:w="3691" w:type="dxa"/>
          </w:tcPr>
          <w:p w14:paraId="7A575EC1" w14:textId="77777777" w:rsidR="003E4CF9" w:rsidRDefault="003E4CF9" w:rsidP="00076D7C">
            <w:pPr>
              <w:pStyle w:val="Heading2"/>
              <w:pBdr>
                <w:top w:val="none" w:sz="0" w:space="0" w:color="auto"/>
                <w:left w:val="none" w:sz="0" w:space="0" w:color="auto"/>
                <w:bottom w:val="none" w:sz="0" w:space="0" w:color="auto"/>
                <w:right w:val="none" w:sz="0" w:space="0" w:color="auto"/>
                <w:between w:val="none" w:sz="0" w:space="0" w:color="auto"/>
              </w:pBdr>
              <w:spacing w:line="264" w:lineRule="auto"/>
              <w:outlineLvl w:val="1"/>
              <w:rPr>
                <w:ins w:id="255" w:author="Microsoft Office User" w:date="2019-01-11T10:25:00Z"/>
              </w:rPr>
            </w:pPr>
            <w:ins w:id="256" w:author="Microsoft Office User" w:date="2019-01-11T10:25:00Z">
              <w:r>
                <w:rPr>
                  <w:noProof/>
                </w:rPr>
                <w:drawing>
                  <wp:inline distT="0" distB="0" distL="0" distR="0" wp14:anchorId="42FCB411" wp14:editId="5B9B51E1">
                    <wp:extent cx="2994751" cy="2666097"/>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653" cy="2688266"/>
                            </a:xfrm>
                            <a:prstGeom prst="rect">
                              <a:avLst/>
                            </a:prstGeom>
                          </pic:spPr>
                        </pic:pic>
                      </a:graphicData>
                    </a:graphic>
                  </wp:inline>
                </w:drawing>
              </w:r>
            </w:ins>
          </w:p>
        </w:tc>
      </w:tr>
      <w:tr w:rsidR="003E4CF9" w14:paraId="4FBC24BC" w14:textId="77777777" w:rsidTr="00076D7C">
        <w:trPr>
          <w:trHeight w:val="342"/>
          <w:jc w:val="right"/>
          <w:ins w:id="257" w:author="Microsoft Office User" w:date="2019-01-11T10:25:00Z"/>
        </w:trPr>
        <w:tc>
          <w:tcPr>
            <w:tcW w:w="3691" w:type="dxa"/>
          </w:tcPr>
          <w:p w14:paraId="5F836B67" w14:textId="77777777" w:rsidR="003E4CF9" w:rsidRPr="00445232" w:rsidRDefault="003E4CF9" w:rsidP="00076D7C">
            <w:pPr>
              <w:pStyle w:val="Heading2"/>
              <w:pBdr>
                <w:top w:val="none" w:sz="0" w:space="0" w:color="auto"/>
                <w:left w:val="none" w:sz="0" w:space="0" w:color="auto"/>
                <w:bottom w:val="none" w:sz="0" w:space="0" w:color="auto"/>
                <w:right w:val="none" w:sz="0" w:space="0" w:color="auto"/>
                <w:between w:val="none" w:sz="0" w:space="0" w:color="auto"/>
              </w:pBdr>
              <w:spacing w:line="264" w:lineRule="auto"/>
              <w:outlineLvl w:val="1"/>
              <w:rPr>
                <w:ins w:id="258" w:author="Microsoft Office User" w:date="2019-01-11T10:25:00Z"/>
                <w:b w:val="0"/>
                <w:i/>
              </w:rPr>
            </w:pPr>
            <w:ins w:id="259" w:author="Microsoft Office User" w:date="2019-01-11T10:25:00Z">
              <w:r w:rsidRPr="00445232">
                <w:rPr>
                  <w:i/>
                </w:rPr>
                <w:t xml:space="preserve">Figure 1. </w:t>
              </w:r>
              <w:r w:rsidRPr="00445232">
                <w:rPr>
                  <w:b w:val="0"/>
                  <w:i/>
                </w:rPr>
                <w:t>Design of tool selection task.</w:t>
              </w:r>
              <w:r>
                <w:rPr>
                  <w:b w:val="0"/>
                  <w:i/>
                </w:rPr>
                <w:t xml:space="preserve"> If two people pick the same rod, did they copy each other?</w:t>
              </w:r>
            </w:ins>
          </w:p>
        </w:tc>
      </w:tr>
    </w:tbl>
    <w:p w14:paraId="7FDA23B9" w14:textId="77777777" w:rsidR="003E4CF9" w:rsidRDefault="003E4CF9" w:rsidP="003E4CF9">
      <w:pPr>
        <w:spacing w:line="264" w:lineRule="auto"/>
        <w:rPr>
          <w:ins w:id="260" w:author="Microsoft Office User" w:date="2019-01-11T10:25:00Z"/>
        </w:rPr>
      </w:pPr>
      <w:ins w:id="261" w:author="Microsoft Office User" w:date="2019-01-11T10:25:00Z">
        <w:r>
          <w:t>Imagine a scenario (described in detail below in 4.3 and 4.4) where you are asked to solve a puzzle: A button is out of reach in a box, with the front covered by glass, so only the hole in the top allows access. You must build a tool to reach the button, and are given a handle and choice of rods that can connect to it and make it reach the button (see Figure 1). In the case of one puzzle box, which has a circular hole, all of the 10 rods would fit through the box’s circular hole and solve the puzzle (</w:t>
        </w:r>
        <w:r>
          <w:rPr>
            <w:i/>
          </w:rPr>
          <w:t>unconstrained; circle box)</w:t>
        </w:r>
        <w:r>
          <w:t xml:space="preserve">. In the other case, the star shaped box, only 1 of the 10 rod options -- the </w:t>
        </w:r>
        <w:r>
          <w:rPr>
            <w:b/>
          </w:rPr>
          <w:t>star</w:t>
        </w:r>
        <w:r>
          <w:t xml:space="preserve"> shape -- fits, and so only 1 of the 10 options will allow you to solve the puzzle (</w:t>
        </w:r>
        <w:r>
          <w:rPr>
            <w:i/>
          </w:rPr>
          <w:t>constrained; star box</w:t>
        </w:r>
        <w:r>
          <w:t xml:space="preserve">). This box thus introduces a functional constraint. </w:t>
        </w:r>
        <w:r>
          <w:rPr>
            <w:u w:val="single"/>
          </w:rPr>
          <w:t>Now, you observe the tools that other people have made: Two people built the exact same tool, by choosing the same star-shaped rod. How likely are they to have copied each other?</w:t>
        </w:r>
        <w:r>
          <w:t xml:space="preserve"> Does this differ in the </w:t>
        </w:r>
        <w:r>
          <w:rPr>
            <w:i/>
          </w:rPr>
          <w:t>constrained</w:t>
        </w:r>
        <w:r>
          <w:t xml:space="preserve"> and </w:t>
        </w:r>
        <w:r>
          <w:rPr>
            <w:i/>
          </w:rPr>
          <w:t>unconstrained</w:t>
        </w:r>
        <w:r>
          <w:t xml:space="preserve"> case, even though the tools are equally perceptually similar in the two cases?</w:t>
        </w:r>
      </w:ins>
    </w:p>
    <w:p w14:paraId="6E9971D5" w14:textId="77777777" w:rsidR="003E4CF9" w:rsidRDefault="003E4CF9" w:rsidP="003E4CF9">
      <w:pPr>
        <w:spacing w:line="264" w:lineRule="auto"/>
        <w:ind w:firstLine="360"/>
        <w:rPr>
          <w:ins w:id="262" w:author="Microsoft Office User" w:date="2019-01-11T10:25:00Z"/>
          <w:sz w:val="24"/>
          <w:szCs w:val="24"/>
        </w:rPr>
      </w:pPr>
      <w:ins w:id="263" w:author="Microsoft Office User" w:date="2019-01-11T10:25:00Z">
        <w:r>
          <w:t xml:space="preserve">Framed mathematically, this can be understood as a Bayesian inference, where, if </w:t>
        </w:r>
        <w:r>
          <w:rPr>
            <w:i/>
          </w:rPr>
          <w:t>c</w:t>
        </w:r>
        <w:r>
          <w:t xml:space="preserve"> indicates whether person 2 copied person 1, you wish to infer</w:t>
        </w:r>
        <w:r>
          <w:rPr>
            <w:i/>
          </w:rPr>
          <w:t xml:space="preserve"> </w:t>
        </w:r>
        <w:r>
          <w:t xml:space="preserve">the probability of copying </w:t>
        </w:r>
        <w:r>
          <w:rPr>
            <w:i/>
          </w:rPr>
          <w:t xml:space="preserve">p(c), </w:t>
        </w:r>
        <w:r>
          <w:t xml:space="preserve">given the observed object </w:t>
        </w:r>
        <w:r>
          <w:rPr>
            <w:i/>
          </w:rPr>
          <w:t>o1</w:t>
        </w:r>
        <w:r>
          <w:t xml:space="preserve"> of person 1 and object </w:t>
        </w:r>
        <w:r>
          <w:rPr>
            <w:i/>
          </w:rPr>
          <w:t>o2</w:t>
        </w:r>
        <w:r>
          <w:t xml:space="preserve"> of person 2. Broadly, you wish to make the following inference:</w:t>
        </w:r>
      </w:ins>
    </w:p>
    <w:p w14:paraId="0FB0DB83" w14:textId="77777777" w:rsidR="003E4CF9" w:rsidRDefault="003E4CF9" w:rsidP="003E4CF9">
      <w:pPr>
        <w:spacing w:line="264" w:lineRule="auto"/>
        <w:ind w:firstLine="360"/>
        <w:rPr>
          <w:ins w:id="264" w:author="Microsoft Office User" w:date="2019-01-11T10:25:00Z"/>
        </w:rPr>
      </w:pPr>
      <m:oMathPara>
        <m:oMath>
          <m:r>
            <w:ins w:id="265" w:author="Microsoft Office User" w:date="2019-01-11T10:25:00Z">
              <w:rPr>
                <w:rFonts w:ascii="Cambria Math" w:hAnsi="Cambria Math"/>
              </w:rPr>
              <m:t>p(c | o1, o2) =</m:t>
            </w:ins>
          </m:r>
          <m:f>
            <m:fPr>
              <m:ctrlPr>
                <w:ins w:id="266" w:author="Microsoft Office User" w:date="2019-01-11T10:25:00Z">
                  <w:rPr>
                    <w:rFonts w:ascii="Cambria Math" w:hAnsi="Cambria Math"/>
                  </w:rPr>
                </w:ins>
              </m:ctrlPr>
            </m:fPr>
            <m:num>
              <m:r>
                <w:ins w:id="267" w:author="Microsoft Office User" w:date="2019-01-11T10:25:00Z">
                  <w:rPr>
                    <w:rFonts w:ascii="Cambria Math" w:hAnsi="Cambria Math"/>
                  </w:rPr>
                  <m:t xml:space="preserve"> p(c) * p(o2 |c, o1)</m:t>
                </w:ins>
              </m:r>
            </m:num>
            <m:den>
              <m:r>
                <w:ins w:id="268" w:author="Microsoft Office User" w:date="2019-01-11T10:25:00Z">
                  <w:rPr>
                    <w:rFonts w:ascii="Cambria Math" w:hAnsi="Cambria Math"/>
                  </w:rPr>
                  <m:t>p(o2)</m:t>
                </w:ins>
              </m:r>
            </m:den>
          </m:f>
        </m:oMath>
      </m:oMathPara>
    </w:p>
    <w:p w14:paraId="0EE1F00F" w14:textId="77777777" w:rsidR="003E4CF9" w:rsidRDefault="003E4CF9" w:rsidP="003E4CF9">
      <w:pPr>
        <w:spacing w:line="264" w:lineRule="auto"/>
        <w:rPr>
          <w:ins w:id="269" w:author="Microsoft Office User" w:date="2019-01-11T10:25:00Z"/>
        </w:rPr>
      </w:pPr>
      <w:ins w:id="270" w:author="Microsoft Office User" w:date="2019-01-11T10:25:00Z">
        <w:r>
          <w:t xml:space="preserve">This is the posterior on copying: The probability that copying has occurred, given your prior likelihood on </w:t>
        </w:r>
        <w:r>
          <w:lastRenderedPageBreak/>
          <w:t>copying and the relative likelihoods that those designs would be generated under each of the possible mechanisms (copying vs. independent creation), where:</w:t>
        </w:r>
      </w:ins>
    </w:p>
    <w:p w14:paraId="0CC31D29" w14:textId="77777777" w:rsidR="003E4CF9" w:rsidRDefault="003E4CF9" w:rsidP="003E4CF9">
      <w:pPr>
        <w:spacing w:line="264" w:lineRule="auto"/>
        <w:ind w:firstLine="360"/>
        <w:rPr>
          <w:ins w:id="271" w:author="Microsoft Office User" w:date="2019-01-11T10:25:00Z"/>
        </w:rPr>
      </w:pPr>
      <m:oMathPara>
        <m:oMath>
          <m:r>
            <w:ins w:id="272" w:author="Microsoft Office User" w:date="2019-01-11T10:25:00Z">
              <w:rPr>
                <w:rFonts w:ascii="Cambria Math" w:hAnsi="Cambria Math"/>
              </w:rPr>
              <m:t>p(o2) = p(c) * p(o2|c, o1) +(1-p(c)) * p(o2|¬c)</m:t>
            </w:ins>
          </m:r>
        </m:oMath>
      </m:oMathPara>
    </w:p>
    <w:p w14:paraId="344259BB" w14:textId="77777777" w:rsidR="003E4CF9" w:rsidRDefault="003E4CF9" w:rsidP="003E4CF9">
      <w:pPr>
        <w:spacing w:line="264" w:lineRule="auto"/>
        <w:rPr>
          <w:ins w:id="273" w:author="Microsoft Office User" w:date="2019-01-11T10:25:00Z"/>
        </w:rPr>
      </w:pPr>
      <w:ins w:id="274" w:author="Microsoft Office User" w:date="2019-01-11T10:25:00Z">
        <w:r>
          <w:t xml:space="preserve">This gives the overall probability of object o2, under the process of copying and under the process of independent creation. To make this model concrete, we need to specify 3 things: </w:t>
        </w:r>
      </w:ins>
    </w:p>
    <w:p w14:paraId="7079185F" w14:textId="77777777" w:rsidR="003E4CF9" w:rsidRDefault="003E4CF9" w:rsidP="003E4CF9">
      <w:pPr>
        <w:spacing w:line="264" w:lineRule="auto"/>
        <w:ind w:left="540" w:hanging="360"/>
        <w:rPr>
          <w:ins w:id="275" w:author="Microsoft Office User" w:date="2019-01-11T10:25:00Z"/>
        </w:rPr>
      </w:pPr>
      <w:ins w:id="276" w:author="Microsoft Office User" w:date="2019-01-11T10:25:00Z">
        <w:r>
          <w:t xml:space="preserve">(1) </w:t>
        </w:r>
        <w:r>
          <w:rPr>
            <w:i/>
          </w:rPr>
          <w:t>p(c)</w:t>
        </w:r>
        <w:r>
          <w:t xml:space="preserve"> - a priori estimate of how likely person 2 was to have copied (unconditional on the data; e.g., before we see either of the objects </w:t>
        </w:r>
        <w:r>
          <w:rPr>
            <w:i/>
          </w:rPr>
          <w:t>o1</w:t>
        </w:r>
        <w:r>
          <w:t>/</w:t>
        </w:r>
        <w:r>
          <w:rPr>
            <w:i/>
          </w:rPr>
          <w:t>o2</w:t>
        </w:r>
        <w:r>
          <w:t xml:space="preserve">); this will be set by the description of the scenario. For example, if person 1 is sitting next to person 2 and encouraged to collaborate, this might be close to 1.0. If person 1 and 2 are in different rooms with no way to see each other, it might be close to 0.0. </w:t>
        </w:r>
      </w:ins>
    </w:p>
    <w:p w14:paraId="70A8F29D" w14:textId="77777777" w:rsidR="003E4CF9" w:rsidRDefault="003E4CF9" w:rsidP="003E4CF9">
      <w:pPr>
        <w:spacing w:line="264" w:lineRule="auto"/>
        <w:ind w:left="540" w:hanging="360"/>
        <w:rPr>
          <w:ins w:id="277" w:author="Microsoft Office User" w:date="2019-01-11T10:25:00Z"/>
        </w:rPr>
      </w:pPr>
      <w:ins w:id="278" w:author="Microsoft Office User" w:date="2019-01-11T10:25:00Z">
        <w:r>
          <w:t xml:space="preserve">(2) </w:t>
        </w:r>
        <w:proofErr w:type="gramStart"/>
        <w:r>
          <w:rPr>
            <w:i/>
          </w:rPr>
          <w:t>p(</w:t>
        </w:r>
        <w:proofErr w:type="gramEnd"/>
        <w:r>
          <w:rPr>
            <w:i/>
          </w:rPr>
          <w:t xml:space="preserve">o2|c, t1) </w:t>
        </w:r>
        <w:r>
          <w:t xml:space="preserve">- the likelihood of the particular features of object </w:t>
        </w:r>
        <w:r>
          <w:rPr>
            <w:i/>
          </w:rPr>
          <w:t>o2</w:t>
        </w:r>
        <w:r>
          <w:t xml:space="preserve"> being generated, given that person 2 was in fact copying from person 1’s object (</w:t>
        </w:r>
        <w:r>
          <w:rPr>
            <w:i/>
          </w:rPr>
          <w:t>o1</w:t>
        </w:r>
        <w:r>
          <w:t xml:space="preserve">); This should place very high likelihood on </w:t>
        </w:r>
        <w:r>
          <w:rPr>
            <w:i/>
          </w:rPr>
          <w:t>o2</w:t>
        </w:r>
        <w:r>
          <w:t xml:space="preserve"> being exactly like </w:t>
        </w:r>
        <w:r>
          <w:rPr>
            <w:i/>
          </w:rPr>
          <w:t>o1</w:t>
        </w:r>
        <w:r>
          <w:t xml:space="preserve">. </w:t>
        </w:r>
      </w:ins>
    </w:p>
    <w:p w14:paraId="1C7065DA" w14:textId="77777777" w:rsidR="003E4CF9" w:rsidRDefault="003E4CF9" w:rsidP="003E4CF9">
      <w:pPr>
        <w:spacing w:line="264" w:lineRule="auto"/>
        <w:ind w:left="540" w:hanging="360"/>
        <w:rPr>
          <w:ins w:id="279" w:author="Microsoft Office User" w:date="2019-01-11T10:25:00Z"/>
        </w:rPr>
      </w:pPr>
      <w:ins w:id="280" w:author="Microsoft Office User" w:date="2019-01-11T10:25:00Z">
        <w:r>
          <w:t>(3) p(o2|</w:t>
        </w:r>
        <m:oMath>
          <m:r>
            <w:rPr>
              <w:rFonts w:ascii="Cambria Math" w:hAnsi="Cambria Math"/>
            </w:rPr>
            <m:t>¬</m:t>
          </m:r>
        </m:oMath>
        <w:r>
          <w:rPr>
            <w:i/>
          </w:rPr>
          <w:t>c</w:t>
        </w:r>
        <w:r>
          <w:t xml:space="preserve">) - the likelihood of object </w:t>
        </w:r>
        <w:r>
          <w:rPr>
            <w:i/>
          </w:rPr>
          <w:t>o2</w:t>
        </w:r>
        <w:r>
          <w:t xml:space="preserve"> being generated given that person 2 was NOT copying from person 1’s object (</w:t>
        </w:r>
        <w:r>
          <w:rPr>
            <w:i/>
          </w:rPr>
          <w:t>o1</w:t>
        </w:r>
        <w:r>
          <w:t xml:space="preserve">), and independently generated the object with no reliance on </w:t>
        </w:r>
        <w:r>
          <w:rPr>
            <w:i/>
          </w:rPr>
          <w:t>o1</w:t>
        </w:r>
        <w:r>
          <w:t xml:space="preserve">. In the </w:t>
        </w:r>
        <w:r>
          <w:rPr>
            <w:i/>
          </w:rPr>
          <w:t>unconstrained</w:t>
        </w:r>
        <w:r>
          <w:t xml:space="preserve"> condition, this should be 1/10 for any object, as all rods are equally useful to solving the task. In the </w:t>
        </w:r>
        <w:r>
          <w:rPr>
            <w:i/>
          </w:rPr>
          <w:t xml:space="preserve">functionally constrained </w:t>
        </w:r>
        <w:r>
          <w:t xml:space="preserve">condition, however, this should place very high probability on the </w:t>
        </w:r>
        <w:r>
          <w:rPr>
            <w:b/>
          </w:rPr>
          <w:t>star</w:t>
        </w:r>
        <w:r>
          <w:t xml:space="preserve"> shaped rod, and very low probability on all the others. </w:t>
        </w:r>
      </w:ins>
    </w:p>
    <w:p w14:paraId="1F001691" w14:textId="77777777" w:rsidR="003E4CF9" w:rsidRDefault="003E4CF9" w:rsidP="003E4CF9">
      <w:pPr>
        <w:spacing w:line="264" w:lineRule="auto"/>
        <w:rPr>
          <w:ins w:id="281" w:author="Microsoft Office User" w:date="2019-01-11T10:25:00Z"/>
        </w:rPr>
      </w:pPr>
      <w:ins w:id="282" w:author="Microsoft Office User" w:date="2019-01-11T10:25:00Z">
        <w:r>
          <w:t>Now imagine the scenario where 2 people make the exact same tool to solve the problem. If children base their belief about social transmission only on similarity between the objects, they should infer that the two people copied from each other to an equal extent across all conditions, since they have always made the same tool.</w:t>
        </w:r>
      </w:ins>
    </w:p>
    <w:p w14:paraId="616E7F42" w14:textId="77777777" w:rsidR="003E4CF9" w:rsidRDefault="003E4CF9" w:rsidP="003E4CF9">
      <w:pPr>
        <w:spacing w:line="264" w:lineRule="auto"/>
        <w:ind w:firstLine="360"/>
        <w:rPr>
          <w:ins w:id="283" w:author="Microsoft Office User" w:date="2019-01-11T10:25:00Z"/>
        </w:rPr>
      </w:pPr>
      <w:ins w:id="284" w:author="Microsoft Office User" w:date="2019-01-11T10:25:00Z">
        <w:r>
          <w:t xml:space="preserve">By contrast, the model of explanation-based reasoning predicts specific, quantitative differences between the constrained and unconstrained conditions, under a wide range of reasonable parameter settings. In the </w:t>
        </w:r>
        <w:r>
          <w:rPr>
            <w:i/>
          </w:rPr>
          <w:t>unconstrained</w:t>
        </w:r>
        <w:r>
          <w:t xml:space="preserve"> condition, where any of the ten pieces would solve the puzzle, observing that person 1 made a star-shaped tool and then that person 2 also made a star-shaped tool gives a posterior on copying of </w:t>
        </w:r>
        <m:oMath>
          <m:r>
            <w:rPr>
              <w:rFonts w:ascii="Cambria Math" w:hAnsi="Cambria Math"/>
            </w:rPr>
            <m:t>p(c | o1, o2)</m:t>
          </m:r>
        </m:oMath>
        <w:r>
          <w:t xml:space="preserve"> = ~0.50 -- we think it is definitely possible they copied, about a 50/50 proposition. In other words, when the choice was </w:t>
        </w:r>
        <w:r>
          <w:rPr>
            <w:i/>
          </w:rPr>
          <w:t>unconstrained</w:t>
        </w:r>
        <w:r>
          <w:t xml:space="preserve">, two people picking the same star shape is a suspicious coincidence, and thus provides evidence that the design was generated through social transmission -- person 2 copied person 1. In contrast, in the </w:t>
        </w:r>
        <w:r>
          <w:rPr>
            <w:i/>
          </w:rPr>
          <w:t>constrained condition</w:t>
        </w:r>
        <w:r>
          <w:t xml:space="preserve">, observing 2 star-shaped tools provides no evidence of copying at all </w:t>
        </w:r>
        <w:proofErr w:type="gramStart"/>
        <w:r>
          <w:t>--  if</w:t>
        </w:r>
        <w:proofErr w:type="gramEnd"/>
        <w:r>
          <w:t xml:space="preserve"> we assume 95% of people will succeed </w:t>
        </w:r>
        <w:r>
          <w:t xml:space="preserve">at solving the problem, then our posterior of copying is only </w:t>
        </w:r>
        <m:oMath>
          <m:r>
            <w:rPr>
              <w:rFonts w:ascii="Cambria Math" w:hAnsi="Cambria Math"/>
            </w:rPr>
            <m:t>p(c | o1, o2)</m:t>
          </m:r>
        </m:oMath>
        <w:r>
          <w:t xml:space="preserve"> = 0.10, a 10% chance of copying each other.  Thus, one aspect of explanation-based reasoning that is formalized by the model is that the likelihood of generating the same item independently (p(o2|</w:t>
        </w:r>
        <m:oMath>
          <m:r>
            <w:rPr>
              <w:rFonts w:ascii="Cambria Math" w:hAnsi="Cambria Math"/>
            </w:rPr>
            <m:t>¬</m:t>
          </m:r>
        </m:oMath>
        <w:r>
          <w:rPr>
            <w:i/>
          </w:rPr>
          <w:t>c</w:t>
        </w:r>
        <w:r>
          <w:t xml:space="preserve">)) is affected by the limitations on what options will successfully solve the problem. We refer to this property of the model as a role for </w:t>
        </w:r>
        <w:r>
          <w:rPr>
            <w:b/>
          </w:rPr>
          <w:t>functional constraints</w:t>
        </w:r>
        <w:r>
          <w:t xml:space="preserve"> - it predicts that more constrained problems will create higher likelihood of independently creating the same object, thus explaining away two artifacts’ similarity, and weakening the evidence of social transmission.</w:t>
        </w:r>
      </w:ins>
    </w:p>
    <w:p w14:paraId="6714E4DC" w14:textId="77777777" w:rsidR="003E4CF9" w:rsidRDefault="003E4CF9" w:rsidP="003E4CF9">
      <w:pPr>
        <w:spacing w:line="264" w:lineRule="auto"/>
        <w:ind w:firstLine="360"/>
        <w:rPr>
          <w:ins w:id="285" w:author="Microsoft Office User" w:date="2019-01-11T10:25:00Z"/>
        </w:rPr>
      </w:pPr>
      <w:ins w:id="286" w:author="Microsoft Office User" w:date="2019-01-11T10:25:00Z">
        <w:r>
          <w:t>Similarly, the model of explanation-based reasoning predicts that the number of options available to participants should affect the likelihood of social transmission -- if only a single shape of rod is available, the probability of this choice under the independent generation model (p(o2|</w:t>
        </w:r>
        <m:oMath>
          <m:r>
            <w:rPr>
              <w:rFonts w:ascii="Cambria Math" w:hAnsi="Cambria Math"/>
            </w:rPr>
            <m:t>¬</m:t>
          </m:r>
        </m:oMath>
        <w:r>
          <w:rPr>
            <w:i/>
          </w:rPr>
          <w:t>c</w:t>
        </w:r>
        <w:r>
          <w:t xml:space="preserve">)) goes to 1.0, as it is the only choice, and thus the evidence of copying weakens significantly. We refer to this property of the model as </w:t>
        </w:r>
        <w:r>
          <w:rPr>
            <w:b/>
          </w:rPr>
          <w:t>availability constraints</w:t>
        </w:r>
        <w:r>
          <w:t xml:space="preserve"> - it predicts that having fewer options to choose from in creating an object increases the likelihood of independently creating the same object, thus explaining away two artifacts’ similarity and weakening the evidence of social transmission.</w:t>
        </w:r>
      </w:ins>
    </w:p>
    <w:p w14:paraId="279CBC9E" w14:textId="77777777" w:rsidR="003E4CF9" w:rsidRPr="00A653B9" w:rsidRDefault="003E4CF9" w:rsidP="003E4CF9">
      <w:pPr>
        <w:spacing w:line="264" w:lineRule="auto"/>
        <w:ind w:firstLine="360"/>
        <w:rPr>
          <w:ins w:id="287" w:author="Microsoft Office User" w:date="2019-01-11T10:25:00Z"/>
        </w:rPr>
      </w:pPr>
      <w:ins w:id="288" w:author="Microsoft Office User" w:date="2019-01-11T10:25:00Z">
        <w:r>
          <w:t xml:space="preserve">Thus, even in this simple one-choice scenario, we can contrast simple perceptual heuristics -- they have the same tool, so they may have copied each other -- with more explanation-based reasoning, formalized in a Bayesian model. This model allows us to make quantitative predictions to design experiments asking whether children “explain away” the similarity of the tools by reasoning about the generative processes used to build the tools to solve the task (see Aim 2), thus </w:t>
        </w:r>
        <w:proofErr w:type="gramStart"/>
        <w:r>
          <w:t>taking into account</w:t>
        </w:r>
        <w:proofErr w:type="gramEnd"/>
        <w:r>
          <w:t xml:space="preserve"> </w:t>
        </w:r>
        <w:r>
          <w:rPr>
            <w:i/>
          </w:rPr>
          <w:t>functional constraints</w:t>
        </w:r>
        <w:r>
          <w:t xml:space="preserve"> and </w:t>
        </w:r>
        <w:r>
          <w:rPr>
            <w:i/>
          </w:rPr>
          <w:t>availability constraints</w:t>
        </w:r>
        <w:r>
          <w:t xml:space="preserve">. </w:t>
        </w:r>
        <w:bookmarkStart w:id="289" w:name="_ckmwx3qcshg4" w:colFirst="0" w:colLast="0"/>
        <w:bookmarkEnd w:id="289"/>
      </w:ins>
    </w:p>
    <w:p w14:paraId="2014F57B" w14:textId="5F1A28B4" w:rsidR="003E4CF9" w:rsidRDefault="003E4CF9" w:rsidP="003E4CF9">
      <w:pPr>
        <w:rPr>
          <w:ins w:id="290" w:author="Microsoft Office User" w:date="2019-01-11T10:25:00Z"/>
        </w:rPr>
      </w:pPr>
    </w:p>
    <w:p w14:paraId="56CDF51D" w14:textId="10CD9EC7" w:rsidR="003E4CF9" w:rsidRPr="003E4CF9" w:rsidDel="003E4CF9" w:rsidRDefault="003E4CF9">
      <w:pPr>
        <w:rPr>
          <w:del w:id="291" w:author="Microsoft Office User" w:date="2019-01-11T10:25:00Z"/>
          <w:rPrChange w:id="292" w:author="Microsoft Office User" w:date="2019-01-11T10:25:00Z">
            <w:rPr>
              <w:del w:id="293" w:author="Microsoft Office User" w:date="2019-01-11T10:25:00Z"/>
            </w:rPr>
          </w:rPrChange>
        </w:rPr>
        <w:pPrChange w:id="294" w:author="Microsoft Office User" w:date="2019-01-11T10:25:00Z">
          <w:pPr>
            <w:pStyle w:val="Heading2"/>
          </w:pPr>
        </w:pPrChange>
      </w:pPr>
    </w:p>
    <w:p w14:paraId="6B494027" w14:textId="649EF204" w:rsidR="00DA6872" w:rsidDel="003E4CF9" w:rsidRDefault="006A0BBC" w:rsidP="00A57F3A">
      <w:pPr>
        <w:ind w:firstLine="0"/>
        <w:rPr>
          <w:del w:id="295" w:author="Microsoft Office User" w:date="2019-01-11T10:25:00Z"/>
        </w:rPr>
      </w:pPr>
      <w:del w:id="296" w:author="Microsoft Office User" w:date="2019-01-11T10:25:00Z">
        <w:r w:rsidRPr="00494755" w:rsidDel="003E4CF9">
          <w:delText>We model the case</w:delText>
        </w:r>
        <w:r w:rsidDel="003E4CF9">
          <w:delText xml:space="preserve"> of a train track building task with the</w:delText>
        </w:r>
        <w:r w:rsidRPr="006A0BBC" w:rsidDel="003E4CF9">
          <w:delText xml:space="preserve"> </w:delText>
        </w:r>
        <w:r w:rsidDel="003E4CF9">
          <w:delText xml:space="preserve">following structure: </w:delText>
        </w:r>
        <w:r w:rsidRPr="00494755" w:rsidDel="003E4CF9">
          <w:delText xml:space="preserve">Imagine you </w:delText>
        </w:r>
        <w:r w:rsidDel="003E4CF9">
          <w:delText>see</w:delText>
        </w:r>
        <w:r w:rsidRPr="00494755" w:rsidDel="003E4CF9">
          <w:delText xml:space="preserve"> a toy train track built</w:delText>
        </w:r>
        <w:r w:rsidR="005002A6" w:rsidRPr="005002A6" w:rsidDel="003E4CF9">
          <w:delText xml:space="preserve"> </w:delText>
        </w:r>
        <w:r w:rsidR="005002A6" w:rsidRPr="00494755" w:rsidDel="003E4CF9">
          <w:delText xml:space="preserve">by person 1,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5002A6" w:rsidDel="003E4CF9">
          <w:delText xml:space="preserve">, and </w:delText>
        </w:r>
        <w:r w:rsidR="005002A6" w:rsidRPr="00494755" w:rsidDel="003E4CF9">
          <w:delText xml:space="preserve">a </w:delText>
        </w:r>
        <w:r w:rsidR="005002A6" w:rsidDel="003E4CF9">
          <w:delText>second</w:delText>
        </w:r>
        <w:r w:rsidR="005002A6" w:rsidRPr="00494755" w:rsidDel="003E4CF9">
          <w:delText xml:space="preserve">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5002A6" w:rsidRPr="00494755" w:rsidDel="003E4CF9">
          <w:delText>, built by person</w:delText>
        </w:r>
      </w:del>
    </w:p>
    <w:p w14:paraId="742F197E" w14:textId="4C3D552F" w:rsidR="00DA6872" w:rsidDel="003E4CF9" w:rsidRDefault="00D23BFF" w:rsidP="00DA6872">
      <w:pPr>
        <w:ind w:firstLine="0"/>
        <w:jc w:val="center"/>
        <w:rPr>
          <w:del w:id="297" w:author="Microsoft Office User" w:date="2019-01-11T10:25:00Z"/>
        </w:rPr>
      </w:pPr>
      <w:del w:id="298" w:author="Microsoft Office User" w:date="2019-01-11T10:25:00Z">
        <w:r w:rsidDel="003E4CF9">
          <w:rPr>
            <w:noProof/>
          </w:rPr>
          <w:drawing>
            <wp:inline distT="0" distB="0" distL="0" distR="0" wp14:anchorId="29A461F9" wp14:editId="7C21DFD8">
              <wp:extent cx="2425248"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2">
                        <a:extLst>
                          <a:ext uri="{28A0092B-C50C-407E-A947-70E740481C1C}">
                            <a14:useLocalDpi xmlns:a14="http://schemas.microsoft.com/office/drawing/2010/main" val="0"/>
                          </a:ext>
                        </a:extLst>
                      </a:blip>
                      <a:stretch>
                        <a:fillRect/>
                      </a:stretch>
                    </pic:blipFill>
                    <pic:spPr>
                      <a:xfrm>
                        <a:off x="0" y="0"/>
                        <a:ext cx="2437637" cy="2185347"/>
                      </a:xfrm>
                      <a:prstGeom prst="rect">
                        <a:avLst/>
                      </a:prstGeom>
                    </pic:spPr>
                  </pic:pic>
                </a:graphicData>
              </a:graphic>
            </wp:inline>
          </w:drawing>
        </w:r>
      </w:del>
    </w:p>
    <w:p w14:paraId="356387D8" w14:textId="5CED25BD" w:rsidR="00AD1B7C" w:rsidDel="003E4CF9" w:rsidRDefault="00DA6872" w:rsidP="0057289B">
      <w:pPr>
        <w:jc w:val="center"/>
        <w:rPr>
          <w:del w:id="299" w:author="Microsoft Office User" w:date="2019-01-11T10:25:00Z"/>
        </w:rPr>
      </w:pPr>
      <w:del w:id="300" w:author="Microsoft Office User" w:date="2019-01-11T10:25:00Z">
        <w:r w:rsidRPr="006D7114" w:rsidDel="003E4CF9">
          <w:rPr>
            <w:i/>
          </w:rPr>
          <w:delText>Figure 1:</w:delText>
        </w:r>
        <w:r w:rsidRPr="00140F98" w:rsidDel="003E4CF9">
          <w:delText xml:space="preserve"> Example stimuli. Did the two </w:delText>
        </w:r>
        <w:r w:rsidDel="003E4CF9">
          <w:delText>builders</w:delText>
        </w:r>
        <w:r w:rsidRPr="00140F98" w:rsidDel="003E4CF9">
          <w:delText xml:space="preserve"> copy one another, or design their tracks independently? </w:delText>
        </w:r>
        <w:r w:rsidDel="003E4CF9">
          <w:delText>An explanation-based</w:delText>
        </w:r>
        <w:r w:rsidRPr="00140F98" w:rsidDel="003E4CF9">
          <w:delText xml:space="preserve"> model predicts that identical designs should be seen as stronger evidence of copying in A than </w:delText>
        </w:r>
        <w:r w:rsidDel="003E4CF9">
          <w:delText>B.</w:delText>
        </w:r>
      </w:del>
    </w:p>
    <w:p w14:paraId="48DDB941" w14:textId="3B50E6F9" w:rsidR="006A0BBC" w:rsidDel="003E4CF9" w:rsidRDefault="006A0BBC" w:rsidP="00827D5B">
      <w:pPr>
        <w:pStyle w:val="NormalSectionStart"/>
        <w:rPr>
          <w:del w:id="301" w:author="Microsoft Office User" w:date="2019-01-11T10:25:00Z"/>
        </w:rPr>
      </w:pPr>
    </w:p>
    <w:p w14:paraId="7E785425" w14:textId="128324D0" w:rsidR="00A17419" w:rsidDel="003E4CF9" w:rsidRDefault="00494755" w:rsidP="00827D5B">
      <w:pPr>
        <w:pStyle w:val="NormalSectionStart"/>
        <w:rPr>
          <w:del w:id="302" w:author="Microsoft Office User" w:date="2019-01-11T10:25:00Z"/>
        </w:rPr>
      </w:pPr>
      <w:del w:id="303" w:author="Microsoft Office User" w:date="2019-01-11T10:25:00Z">
        <w:r w:rsidRPr="00494755" w:rsidDel="003E4CF9">
          <w:delText>2. You wish to infer whether person 2 copied the track’s design from person 1</w:delText>
        </w:r>
        <w:r w:rsidR="00E46994" w:rsidDel="003E4CF9">
          <w:delText>,</w:delText>
        </w:r>
        <w:r w:rsidRPr="00494755" w:rsidDel="003E4CF9">
          <w:delText xml:space="preserve"> or independe</w:delText>
        </w:r>
        <w:r w:rsidR="00A17419" w:rsidDel="003E4CF9">
          <w:delText>ntly created it.</w:delText>
        </w:r>
        <w:r w:rsidR="000D6DB1" w:rsidDel="003E4CF9">
          <w:delText xml:space="preserve"> Each person had 7 straight and 7 curved pieces to </w:delText>
        </w:r>
        <w:r w:rsidR="00A57F3A" w:rsidDel="003E4CF9">
          <w:delText>build</w:delText>
        </w:r>
        <w:r w:rsidR="000D6DB1" w:rsidDel="003E4CF9">
          <w:delText xml:space="preserve"> with.</w:delText>
        </w:r>
      </w:del>
    </w:p>
    <w:p w14:paraId="69411616" w14:textId="0F879DC2" w:rsidR="009F0696" w:rsidDel="003E4CF9" w:rsidRDefault="00494755" w:rsidP="00122DA9">
      <w:pPr>
        <w:rPr>
          <w:del w:id="304" w:author="Microsoft Office User" w:date="2019-01-11T10:25:00Z"/>
        </w:rPr>
      </w:pPr>
      <w:del w:id="305" w:author="Microsoft Office User" w:date="2019-01-11T10:25:00Z">
        <w:r w:rsidRPr="00494755" w:rsidDel="003E4CF9">
          <w:delText>Framed mathematically, this can be understood as a</w:delText>
        </w:r>
        <w:r w:rsidR="005431B3" w:rsidDel="003E4CF9">
          <w:delText xml:space="preserve">n </w:delText>
        </w:r>
        <w:r w:rsidRPr="00494755" w:rsidDel="003E4CF9">
          <w:delText xml:space="preserve">inference, where </w:delText>
        </w:r>
        <w:r w:rsidR="00086F26" w:rsidDel="003E4CF9">
          <w:delText>if</w:delText>
        </w:r>
        <w:r w:rsidR="00086F26" w:rsidRPr="00494755" w:rsidDel="003E4CF9">
          <w:delText xml:space="preserve"> </w:delText>
        </w:r>
        <w:r w:rsidR="00086F26" w:rsidRPr="00494755" w:rsidDel="003E4CF9">
          <w:rPr>
            <w:i/>
            <w:iCs/>
          </w:rPr>
          <w:delText>c</w:delText>
        </w:r>
        <w:r w:rsidR="00086F26" w:rsidRPr="00494755" w:rsidDel="003E4CF9">
          <w:delText xml:space="preserve"> indicates whether person 2 copied person 1</w:delText>
        </w:r>
        <w:r w:rsidR="00086F26" w:rsidDel="003E4CF9">
          <w:delText xml:space="preserve">, </w:delText>
        </w:r>
        <w:r w:rsidRPr="00494755" w:rsidDel="003E4CF9">
          <w:delText xml:space="preserve">you wish to </w:delText>
        </w:r>
        <w:r w:rsidRPr="007F3F94" w:rsidDel="003E4CF9">
          <w:delText>infer</w:delText>
        </w:r>
        <w:r w:rsidRPr="007F3F94" w:rsidDel="003E4CF9">
          <w:rPr>
            <w:i/>
            <w:iCs/>
          </w:rPr>
          <w:delText xml:space="preserve"> </w:delText>
        </w:r>
        <w:r w:rsidRPr="007F3F94" w:rsidDel="003E4CF9">
          <w:delText xml:space="preserve">the probability of copying </w:delText>
        </w:r>
        <w:r w:rsidRPr="007F3F94" w:rsidDel="003E4CF9">
          <w:rPr>
            <w:i/>
            <w:iCs/>
          </w:rPr>
          <w:delText>p</w:delText>
        </w:r>
        <w:r w:rsidRPr="00563783" w:rsidDel="003E4CF9">
          <w:rPr>
            <w:iCs/>
          </w:rPr>
          <w:delText>(</w:delText>
        </w:r>
        <w:r w:rsidRPr="007F3F94" w:rsidDel="003E4CF9">
          <w:rPr>
            <w:i/>
            <w:iCs/>
          </w:rPr>
          <w:delText>c</w:delText>
        </w:r>
        <w:r w:rsidRPr="00563783" w:rsidDel="003E4CF9">
          <w:rPr>
            <w:iCs/>
          </w:rPr>
          <w:delText>)</w:delText>
        </w:r>
        <w:r w:rsidR="00286C8E" w:rsidRPr="006D7114" w:rsidDel="003E4CF9">
          <w:rPr>
            <w:iCs/>
          </w:rPr>
          <w:delText xml:space="preserve">, </w:delText>
        </w:r>
        <w:r w:rsidRPr="008C66D6" w:rsidDel="003E4CF9">
          <w:delText>given</w:delText>
        </w:r>
        <w:r w:rsidRPr="007F3F94" w:rsidDel="003E4CF9">
          <w:delText xml:space="preserve"> the observed object </w:delText>
        </w:r>
        <w:r w:rsidR="00687BB6" w:rsidDel="003E4CF9">
          <w:rPr>
            <w:i/>
            <w:iCs/>
          </w:rPr>
          <w:delText>t</w:delText>
        </w:r>
        <w:r w:rsidRPr="00563783" w:rsidDel="003E4CF9">
          <w:rPr>
            <w:vertAlign w:val="subscript"/>
          </w:rPr>
          <w:delText>1</w:delText>
        </w:r>
        <w:r w:rsidRPr="007F3F94" w:rsidDel="003E4CF9">
          <w:delText xml:space="preserve"> of person 1 and object </w:delText>
        </w:r>
        <w:r w:rsidR="009E2327" w:rsidDel="003E4CF9">
          <w:rPr>
            <w:i/>
            <w:iCs/>
          </w:rPr>
          <w:delText>t</w:delText>
        </w:r>
        <w:r w:rsidRPr="00563783" w:rsidDel="003E4CF9">
          <w:rPr>
            <w:vertAlign w:val="subscript"/>
          </w:rPr>
          <w:delText>2</w:delText>
        </w:r>
        <w:r w:rsidRPr="007F3F94" w:rsidDel="003E4CF9">
          <w:delText xml:space="preserve"> of person 2, along with two additional parameters: </w:delText>
        </w:r>
        <w:r w:rsidRPr="007F3F94" w:rsidDel="003E4CF9">
          <w:rPr>
            <w:i/>
            <w:iCs/>
          </w:rPr>
          <w:delText>a</w:delText>
        </w:r>
        <w:r w:rsidRPr="007F3F94" w:rsidDel="003E4CF9">
          <w:delText xml:space="preserve">, copying accuracy, and </w:delText>
        </w:r>
        <w:r w:rsidRPr="007F3F94" w:rsidDel="003E4CF9">
          <w:rPr>
            <w:i/>
            <w:iCs/>
          </w:rPr>
          <w:delText>f</w:delText>
        </w:r>
        <w:r w:rsidRPr="007F3F94" w:rsidDel="003E4CF9">
          <w:delText>, the strength of the</w:delText>
        </w:r>
        <w:r w:rsidR="002A2766" w:rsidDel="003E4CF9">
          <w:delText xml:space="preserve"> builders’</w:delText>
        </w:r>
        <w:r w:rsidRPr="007F3F94" w:rsidDel="003E4CF9">
          <w:delText xml:space="preserve"> efficiency preference. Thus, we wish to make the following inference:</w:delText>
        </w:r>
        <w:r w:rsidR="005431B3" w:rsidRPr="007F3F94" w:rsidDel="003E4CF9">
          <w:delText xml:space="preserve"> </w:delText>
        </w:r>
      </w:del>
    </w:p>
    <w:p w14:paraId="00F93392" w14:textId="1B9E3F04" w:rsidR="003A2F3E" w:rsidRPr="003A2F3E" w:rsidDel="003E4CF9" w:rsidRDefault="003A2F3E" w:rsidP="003A2F3E">
      <w:pPr>
        <w:spacing w:before="60" w:line="264" w:lineRule="auto"/>
        <w:ind w:firstLine="360"/>
        <w:rPr>
          <w:del w:id="306" w:author="Microsoft Office User" w:date="2019-01-11T10:25:00Z"/>
          <w:sz w:val="18"/>
        </w:rPr>
      </w:pPr>
      <m:oMathPara>
        <m:oMath>
          <m:r>
            <w:del w:id="307" w:author="Microsoft Office User" w:date="2019-01-11T10:25:00Z">
              <w:rPr>
                <w:rFonts w:ascii="Cambria Math" w:hAnsi="Cambria Math"/>
                <w:sz w:val="18"/>
              </w:rPr>
              <m:t xml:space="preserve">p(c | </m:t>
            </w:del>
          </m:r>
          <m:sSub>
            <m:sSubPr>
              <m:ctrlPr>
                <w:del w:id="308" w:author="Microsoft Office User" w:date="2019-01-11T10:25:00Z">
                  <w:rPr>
                    <w:rFonts w:ascii="Cambria Math" w:hAnsi="Cambria Math"/>
                    <w:i/>
                    <w:iCs/>
                    <w:sz w:val="18"/>
                    <w:szCs w:val="18"/>
                  </w:rPr>
                </w:del>
              </m:ctrlPr>
            </m:sSubPr>
            <m:e>
              <m:r>
                <w:del w:id="309" w:author="Microsoft Office User" w:date="2019-01-11T10:25:00Z">
                  <w:rPr>
                    <w:rFonts w:ascii="Cambria Math" w:hAnsi="Cambria Math"/>
                    <w:sz w:val="18"/>
                    <w:szCs w:val="18"/>
                  </w:rPr>
                  <m:t>t</m:t>
                </w:del>
              </m:r>
            </m:e>
            <m:sub>
              <m:r>
                <w:del w:id="310" w:author="Microsoft Office User" w:date="2019-01-11T10:25:00Z">
                  <w:rPr>
                    <w:rFonts w:ascii="Cambria Math" w:hAnsi="Cambria Math"/>
                    <w:sz w:val="18"/>
                    <w:szCs w:val="18"/>
                  </w:rPr>
                  <m:t>1</m:t>
                </w:del>
              </m:r>
            </m:sub>
          </m:sSub>
          <m:r>
            <w:del w:id="311" w:author="Microsoft Office User" w:date="2019-01-11T10:25:00Z">
              <w:rPr>
                <w:rFonts w:ascii="Cambria Math" w:hAnsi="Cambria Math"/>
                <w:sz w:val="18"/>
              </w:rPr>
              <m:t xml:space="preserve">, </m:t>
            </w:del>
          </m:r>
          <m:sSub>
            <m:sSubPr>
              <m:ctrlPr>
                <w:del w:id="312" w:author="Microsoft Office User" w:date="2019-01-11T10:25:00Z">
                  <w:rPr>
                    <w:rFonts w:ascii="Cambria Math" w:hAnsi="Cambria Math"/>
                    <w:i/>
                    <w:iCs/>
                    <w:sz w:val="18"/>
                    <w:szCs w:val="18"/>
                  </w:rPr>
                </w:del>
              </m:ctrlPr>
            </m:sSubPr>
            <m:e>
              <m:r>
                <w:del w:id="313" w:author="Microsoft Office User" w:date="2019-01-11T10:25:00Z">
                  <w:rPr>
                    <w:rFonts w:ascii="Cambria Math" w:hAnsi="Cambria Math"/>
                    <w:sz w:val="18"/>
                    <w:szCs w:val="18"/>
                  </w:rPr>
                  <m:t>t</m:t>
                </w:del>
              </m:r>
            </m:e>
            <m:sub>
              <m:r>
                <w:del w:id="314" w:author="Microsoft Office User" w:date="2019-01-11T10:25:00Z">
                  <w:rPr>
                    <w:rFonts w:ascii="Cambria Math" w:hAnsi="Cambria Math"/>
                    <w:sz w:val="18"/>
                    <w:szCs w:val="18"/>
                  </w:rPr>
                  <m:t>2</m:t>
                </w:del>
              </m:r>
            </m:sub>
          </m:sSub>
          <m:r>
            <w:del w:id="315" w:author="Microsoft Office User" w:date="2019-01-11T10:25:00Z">
              <w:rPr>
                <w:rFonts w:ascii="Cambria Math" w:hAnsi="Cambria Math"/>
                <w:sz w:val="18"/>
              </w:rPr>
              <m:t>, a, f) =</m:t>
            </w:del>
          </m:r>
          <m:f>
            <m:fPr>
              <m:ctrlPr>
                <w:del w:id="316" w:author="Microsoft Office User" w:date="2019-01-11T10:25:00Z">
                  <w:rPr>
                    <w:rFonts w:ascii="Cambria Math" w:hAnsi="Cambria Math"/>
                    <w:sz w:val="18"/>
                  </w:rPr>
                </w:del>
              </m:ctrlPr>
            </m:fPr>
            <m:num>
              <m:r>
                <w:del w:id="317" w:author="Microsoft Office User" w:date="2019-01-11T10:25:00Z">
                  <w:rPr>
                    <w:rFonts w:ascii="Cambria Math" w:hAnsi="Cambria Math"/>
                    <w:sz w:val="18"/>
                  </w:rPr>
                  <m:t xml:space="preserve"> p</m:t>
                </w:del>
              </m:r>
              <m:d>
                <m:dPr>
                  <m:ctrlPr>
                    <w:del w:id="318" w:author="Microsoft Office User" w:date="2019-01-11T10:25:00Z">
                      <w:rPr>
                        <w:rFonts w:ascii="Cambria Math" w:hAnsi="Cambria Math"/>
                        <w:i/>
                        <w:sz w:val="18"/>
                      </w:rPr>
                    </w:del>
                  </m:ctrlPr>
                </m:dPr>
                <m:e>
                  <m:r>
                    <w:del w:id="319" w:author="Microsoft Office User" w:date="2019-01-11T10:25:00Z">
                      <w:rPr>
                        <w:rFonts w:ascii="Cambria Math" w:hAnsi="Cambria Math"/>
                        <w:sz w:val="18"/>
                      </w:rPr>
                      <m:t>c</m:t>
                    </w:del>
                  </m:r>
                </m:e>
              </m:d>
              <m:r>
                <w:del w:id="320" w:author="Microsoft Office User" w:date="2019-01-11T10:25:00Z">
                  <w:rPr>
                    <w:rFonts w:ascii="Cambria Math" w:hAnsi="Cambria Math"/>
                    <w:sz w:val="18"/>
                  </w:rPr>
                  <m:t>p(</m:t>
                </w:del>
              </m:r>
              <m:sSub>
                <m:sSubPr>
                  <m:ctrlPr>
                    <w:del w:id="321" w:author="Microsoft Office User" w:date="2019-01-11T10:25:00Z">
                      <w:rPr>
                        <w:rFonts w:ascii="Cambria Math" w:hAnsi="Cambria Math"/>
                        <w:i/>
                        <w:iCs/>
                        <w:sz w:val="18"/>
                        <w:szCs w:val="18"/>
                      </w:rPr>
                    </w:del>
                  </m:ctrlPr>
                </m:sSubPr>
                <m:e>
                  <m:r>
                    <w:del w:id="322" w:author="Microsoft Office User" w:date="2019-01-11T10:25:00Z">
                      <w:rPr>
                        <w:rFonts w:ascii="Cambria Math" w:hAnsi="Cambria Math"/>
                        <w:sz w:val="18"/>
                        <w:szCs w:val="18"/>
                      </w:rPr>
                      <m:t>t</m:t>
                    </w:del>
                  </m:r>
                </m:e>
                <m:sub>
                  <m:r>
                    <w:del w:id="323" w:author="Microsoft Office User" w:date="2019-01-11T10:25:00Z">
                      <w:rPr>
                        <w:rFonts w:ascii="Cambria Math" w:hAnsi="Cambria Math"/>
                        <w:sz w:val="18"/>
                        <w:szCs w:val="18"/>
                      </w:rPr>
                      <m:t>2</m:t>
                    </w:del>
                  </m:r>
                </m:sub>
              </m:sSub>
              <m:r>
                <w:del w:id="324" w:author="Microsoft Office User" w:date="2019-01-11T10:25:00Z">
                  <w:rPr>
                    <w:rFonts w:ascii="Cambria Math" w:hAnsi="Cambria Math"/>
                    <w:sz w:val="18"/>
                  </w:rPr>
                  <m:t xml:space="preserve"> | c, </m:t>
                </w:del>
              </m:r>
              <m:sSub>
                <m:sSubPr>
                  <m:ctrlPr>
                    <w:del w:id="325" w:author="Microsoft Office User" w:date="2019-01-11T10:25:00Z">
                      <w:rPr>
                        <w:rFonts w:ascii="Cambria Math" w:hAnsi="Cambria Math"/>
                        <w:i/>
                        <w:iCs/>
                        <w:sz w:val="18"/>
                        <w:szCs w:val="18"/>
                      </w:rPr>
                    </w:del>
                  </m:ctrlPr>
                </m:sSubPr>
                <m:e>
                  <m:r>
                    <w:del w:id="326" w:author="Microsoft Office User" w:date="2019-01-11T10:25:00Z">
                      <w:rPr>
                        <w:rFonts w:ascii="Cambria Math" w:hAnsi="Cambria Math"/>
                        <w:sz w:val="18"/>
                        <w:szCs w:val="18"/>
                      </w:rPr>
                      <m:t>t</m:t>
                    </w:del>
                  </m:r>
                </m:e>
                <m:sub>
                  <m:r>
                    <w:del w:id="327" w:author="Microsoft Office User" w:date="2019-01-11T10:25:00Z">
                      <w:rPr>
                        <w:rFonts w:ascii="Cambria Math" w:hAnsi="Cambria Math"/>
                        <w:sz w:val="18"/>
                        <w:szCs w:val="18"/>
                      </w:rPr>
                      <m:t>1</m:t>
                    </w:del>
                  </m:r>
                </m:sub>
              </m:sSub>
              <m:r>
                <w:del w:id="328" w:author="Microsoft Office User" w:date="2019-01-11T10:25:00Z">
                  <w:rPr>
                    <w:rFonts w:ascii="Cambria Math" w:hAnsi="Cambria Math"/>
                    <w:sz w:val="18"/>
                  </w:rPr>
                  <m:t>, a)</m:t>
                </w:del>
              </m:r>
            </m:num>
            <m:den>
              <m:r>
                <w:del w:id="329" w:author="Microsoft Office User" w:date="2019-01-11T10:25:00Z">
                  <w:rPr>
                    <w:rFonts w:ascii="Cambria Math" w:hAnsi="Cambria Math"/>
                    <w:sz w:val="18"/>
                  </w:rPr>
                  <m:t>p</m:t>
                </w:del>
              </m:r>
              <m:d>
                <m:dPr>
                  <m:ctrlPr>
                    <w:del w:id="330" w:author="Microsoft Office User" w:date="2019-01-11T10:25:00Z">
                      <w:rPr>
                        <w:rFonts w:ascii="Cambria Math" w:hAnsi="Cambria Math"/>
                        <w:i/>
                        <w:sz w:val="18"/>
                      </w:rPr>
                    </w:del>
                  </m:ctrlPr>
                </m:dPr>
                <m:e>
                  <m:sSub>
                    <m:sSubPr>
                      <m:ctrlPr>
                        <w:del w:id="331" w:author="Microsoft Office User" w:date="2019-01-11T10:25:00Z">
                          <w:rPr>
                            <w:rFonts w:ascii="Cambria Math" w:hAnsi="Cambria Math"/>
                            <w:i/>
                            <w:iCs/>
                            <w:sz w:val="18"/>
                            <w:szCs w:val="18"/>
                          </w:rPr>
                        </w:del>
                      </m:ctrlPr>
                    </m:sSubPr>
                    <m:e>
                      <m:r>
                        <w:del w:id="332" w:author="Microsoft Office User" w:date="2019-01-11T10:25:00Z">
                          <w:rPr>
                            <w:rFonts w:ascii="Cambria Math" w:hAnsi="Cambria Math"/>
                            <w:sz w:val="18"/>
                            <w:szCs w:val="18"/>
                          </w:rPr>
                          <m:t>t</m:t>
                        </w:del>
                      </m:r>
                    </m:e>
                    <m:sub>
                      <m:r>
                        <w:del w:id="333" w:author="Microsoft Office User" w:date="2019-01-11T10:25:00Z">
                          <w:rPr>
                            <w:rFonts w:ascii="Cambria Math" w:hAnsi="Cambria Math"/>
                            <w:sz w:val="18"/>
                            <w:szCs w:val="18"/>
                          </w:rPr>
                          <m:t>2</m:t>
                        </w:del>
                      </m:r>
                    </m:sub>
                  </m:sSub>
                </m:e>
              </m:d>
            </m:den>
          </m:f>
        </m:oMath>
      </m:oMathPara>
    </w:p>
    <w:p w14:paraId="733C18E4" w14:textId="21EF9909" w:rsidR="003A2F3E" w:rsidRPr="003A2F3E" w:rsidDel="003E4CF9" w:rsidRDefault="003A2F3E" w:rsidP="003A2F3E">
      <w:pPr>
        <w:spacing w:before="60" w:after="120" w:line="264" w:lineRule="auto"/>
        <w:ind w:firstLine="360"/>
        <w:rPr>
          <w:del w:id="334" w:author="Microsoft Office User" w:date="2019-01-11T10:25:00Z"/>
          <w:sz w:val="18"/>
        </w:rPr>
      </w:pPr>
      <m:oMathPara>
        <m:oMath>
          <m:r>
            <w:del w:id="335" w:author="Microsoft Office User" w:date="2019-01-11T10:25:00Z">
              <w:rPr>
                <w:rFonts w:ascii="Cambria Math" w:hAnsi="Cambria Math"/>
                <w:sz w:val="18"/>
              </w:rPr>
              <m:t>p(</m:t>
            </w:del>
          </m:r>
          <m:sSub>
            <m:sSubPr>
              <m:ctrlPr>
                <w:del w:id="336" w:author="Microsoft Office User" w:date="2019-01-11T10:25:00Z">
                  <w:rPr>
                    <w:rFonts w:ascii="Cambria Math" w:hAnsi="Cambria Math"/>
                    <w:i/>
                    <w:iCs/>
                    <w:sz w:val="18"/>
                    <w:szCs w:val="18"/>
                  </w:rPr>
                </w:del>
              </m:ctrlPr>
            </m:sSubPr>
            <m:e>
              <m:r>
                <w:del w:id="337" w:author="Microsoft Office User" w:date="2019-01-11T10:25:00Z">
                  <w:rPr>
                    <w:rFonts w:ascii="Cambria Math" w:hAnsi="Cambria Math"/>
                    <w:sz w:val="18"/>
                    <w:szCs w:val="18"/>
                  </w:rPr>
                  <m:t>t</m:t>
                </w:del>
              </m:r>
            </m:e>
            <m:sub>
              <m:r>
                <w:del w:id="338" w:author="Microsoft Office User" w:date="2019-01-11T10:25:00Z">
                  <w:rPr>
                    <w:rFonts w:ascii="Cambria Math" w:hAnsi="Cambria Math"/>
                    <w:sz w:val="18"/>
                    <w:szCs w:val="18"/>
                  </w:rPr>
                  <m:t>2</m:t>
                </w:del>
              </m:r>
            </m:sub>
          </m:sSub>
          <m:r>
            <w:del w:id="339" w:author="Microsoft Office User" w:date="2019-01-11T10:25:00Z">
              <w:rPr>
                <w:rFonts w:ascii="Cambria Math" w:hAnsi="Cambria Math"/>
                <w:sz w:val="18"/>
              </w:rPr>
              <m:t>) = p(c) p(</m:t>
            </w:del>
          </m:r>
          <m:sSub>
            <m:sSubPr>
              <m:ctrlPr>
                <w:del w:id="340" w:author="Microsoft Office User" w:date="2019-01-11T10:25:00Z">
                  <w:rPr>
                    <w:rFonts w:ascii="Cambria Math" w:hAnsi="Cambria Math"/>
                    <w:i/>
                    <w:iCs/>
                    <w:sz w:val="18"/>
                    <w:szCs w:val="18"/>
                  </w:rPr>
                </w:del>
              </m:ctrlPr>
            </m:sSubPr>
            <m:e>
              <m:r>
                <w:del w:id="341" w:author="Microsoft Office User" w:date="2019-01-11T10:25:00Z">
                  <w:rPr>
                    <w:rFonts w:ascii="Cambria Math" w:hAnsi="Cambria Math"/>
                    <w:sz w:val="18"/>
                    <w:szCs w:val="18"/>
                  </w:rPr>
                  <m:t>t</m:t>
                </w:del>
              </m:r>
            </m:e>
            <m:sub>
              <m:r>
                <w:del w:id="342" w:author="Microsoft Office User" w:date="2019-01-11T10:25:00Z">
                  <w:rPr>
                    <w:rFonts w:ascii="Cambria Math" w:hAnsi="Cambria Math"/>
                    <w:sz w:val="18"/>
                    <w:szCs w:val="18"/>
                  </w:rPr>
                  <m:t>2</m:t>
                </w:del>
              </m:r>
            </m:sub>
          </m:sSub>
          <m:r>
            <w:del w:id="343" w:author="Microsoft Office User" w:date="2019-01-11T10:25:00Z">
              <w:rPr>
                <w:rFonts w:ascii="Cambria Math" w:hAnsi="Cambria Math"/>
                <w:sz w:val="18"/>
              </w:rPr>
              <m:t xml:space="preserve">|c, </m:t>
            </w:del>
          </m:r>
          <m:sSub>
            <m:sSubPr>
              <m:ctrlPr>
                <w:del w:id="344" w:author="Microsoft Office User" w:date="2019-01-11T10:25:00Z">
                  <w:rPr>
                    <w:rFonts w:ascii="Cambria Math" w:hAnsi="Cambria Math"/>
                    <w:i/>
                    <w:iCs/>
                    <w:sz w:val="18"/>
                    <w:szCs w:val="18"/>
                  </w:rPr>
                </w:del>
              </m:ctrlPr>
            </m:sSubPr>
            <m:e>
              <m:r>
                <w:del w:id="345" w:author="Microsoft Office User" w:date="2019-01-11T10:25:00Z">
                  <w:rPr>
                    <w:rFonts w:ascii="Cambria Math" w:hAnsi="Cambria Math"/>
                    <w:sz w:val="18"/>
                    <w:szCs w:val="18"/>
                  </w:rPr>
                  <m:t>t</m:t>
                </w:del>
              </m:r>
            </m:e>
            <m:sub>
              <m:r>
                <w:del w:id="346" w:author="Microsoft Office User" w:date="2019-01-11T10:25:00Z">
                  <w:rPr>
                    <w:rFonts w:ascii="Cambria Math" w:hAnsi="Cambria Math"/>
                    <w:sz w:val="18"/>
                    <w:szCs w:val="18"/>
                  </w:rPr>
                  <m:t>1</m:t>
                </w:del>
              </m:r>
            </m:sub>
          </m:sSub>
          <m:r>
            <w:del w:id="347" w:author="Microsoft Office User" w:date="2019-01-11T10:25:00Z">
              <w:rPr>
                <w:rFonts w:ascii="Cambria Math" w:hAnsi="Cambria Math"/>
                <w:sz w:val="18"/>
              </w:rPr>
              <m:t>, a) +(1-p(c)) p(</m:t>
            </w:del>
          </m:r>
          <m:sSub>
            <m:sSubPr>
              <m:ctrlPr>
                <w:del w:id="348" w:author="Microsoft Office User" w:date="2019-01-11T10:25:00Z">
                  <w:rPr>
                    <w:rFonts w:ascii="Cambria Math" w:hAnsi="Cambria Math"/>
                    <w:i/>
                    <w:iCs/>
                    <w:sz w:val="18"/>
                    <w:szCs w:val="18"/>
                  </w:rPr>
                </w:del>
              </m:ctrlPr>
            </m:sSubPr>
            <m:e>
              <m:r>
                <w:del w:id="349" w:author="Microsoft Office User" w:date="2019-01-11T10:25:00Z">
                  <w:rPr>
                    <w:rFonts w:ascii="Cambria Math" w:hAnsi="Cambria Math"/>
                    <w:sz w:val="18"/>
                    <w:szCs w:val="18"/>
                  </w:rPr>
                  <m:t>t</m:t>
                </w:del>
              </m:r>
            </m:e>
            <m:sub>
              <m:r>
                <w:del w:id="350" w:author="Microsoft Office User" w:date="2019-01-11T10:25:00Z">
                  <w:rPr>
                    <w:rFonts w:ascii="Cambria Math" w:hAnsi="Cambria Math"/>
                    <w:sz w:val="18"/>
                    <w:szCs w:val="18"/>
                  </w:rPr>
                  <m:t>2</m:t>
                </w:del>
              </m:r>
            </m:sub>
          </m:sSub>
          <m:r>
            <w:del w:id="351" w:author="Microsoft Office User" w:date="2019-01-11T10:25:00Z">
              <w:rPr>
                <w:rFonts w:ascii="Cambria Math" w:hAnsi="Cambria Math"/>
                <w:sz w:val="18"/>
              </w:rPr>
              <m:t>|¬c, f)</m:t>
            </w:del>
          </m:r>
        </m:oMath>
      </m:oMathPara>
    </w:p>
    <w:p w14:paraId="1CE988DD" w14:textId="450343F0" w:rsidR="000B6155" w:rsidDel="003E4CF9" w:rsidRDefault="00197367" w:rsidP="00197367">
      <w:pPr>
        <w:rPr>
          <w:del w:id="352" w:author="Microsoft Office User" w:date="2019-01-11T10:25:00Z"/>
        </w:rPr>
      </w:pPr>
      <w:del w:id="353" w:author="Microsoft Office User" w:date="2019-01-11T10:25:00Z">
        <w:r w:rsidDel="003E4CF9">
          <w:delText>Here</w:delText>
        </w:r>
        <w:r w:rsidR="00BF4284" w:rsidDel="003E4CF9">
          <w:delText xml:space="preserve"> </w:delText>
        </w:r>
        <m:oMath>
          <m:r>
            <w:rPr>
              <w:rFonts w:ascii="Cambria Math" w:hAnsi="Cambria Math"/>
              <w:sz w:val="18"/>
            </w:rPr>
            <m:t xml:space="preserve">p(c |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rPr>
            <m:t xml:space="preserve">,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 a, f)</m:t>
          </m:r>
        </m:oMath>
        <w:r w:rsidR="00BF4284" w:rsidDel="003E4CF9">
          <w:rPr>
            <w:sz w:val="18"/>
          </w:rPr>
          <w:delText xml:space="preserve"> </w:delText>
        </w:r>
        <w:r w:rsidDel="003E4CF9">
          <w:delText>is</w:delText>
        </w:r>
        <w:r w:rsidR="00612940" w:rsidRPr="00612940" w:rsidDel="003E4CF9">
          <w:delText xml:space="preserve"> the posterior probability on copying after we observe the tracks made by the two people</w:delText>
        </w:r>
        <w:r w:rsidR="000B6155" w:rsidDel="003E4CF9">
          <w:delText>,</w:delText>
        </w:r>
        <w:r w:rsidR="00612940" w:rsidRPr="00612940" w:rsidDel="003E4CF9">
          <w:delText xml:space="preserve">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612940" w:rsidRPr="00612940" w:rsidDel="003E4CF9">
          <w:delText xml:space="preserve"> and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612940" w:rsidRPr="00612940" w:rsidDel="003E4CF9">
          <w:delText xml:space="preserve">. This has the structure of a Bayes net, </w:delText>
        </w:r>
        <w:r w:rsidR="005B1D22" w:rsidDel="003E4CF9">
          <w:delText>including</w:delText>
        </w:r>
        <w:r w:rsidR="005B1D22" w:rsidRPr="00612940" w:rsidDel="003E4CF9">
          <w:delText xml:space="preserve"> </w:delText>
        </w:r>
        <w:r w:rsidR="00612940" w:rsidRPr="00612940" w:rsidDel="003E4CF9">
          <w:delText>the k</w:delText>
        </w:r>
        <w:r w:rsidR="004A30DD" w:rsidDel="003E4CF9">
          <w:delText>ey concept of explaining away: A</w:delText>
        </w:r>
        <w:r w:rsidR="00612940" w:rsidRPr="00612940" w:rsidDel="003E4CF9">
          <w:delText xml:space="preserve"> track can be generated either via copying or independently, and evidence for one provid</w:delText>
        </w:r>
        <w:r w:rsidR="00AF70FA" w:rsidDel="003E4CF9">
          <w:delText xml:space="preserve">es </w:delText>
        </w:r>
        <w:r w:rsidR="005B1D22" w:rsidDel="003E4CF9">
          <w:delText xml:space="preserve">implicit </w:delText>
        </w:r>
        <w:r w:rsidR="00AF70FA" w:rsidDel="003E4CF9">
          <w:delText>evidence against the other. Thus,</w:delText>
        </w:r>
        <w:r w:rsidR="00201DA6" w:rsidDel="003E4CF9">
          <w:delText xml:space="preserve"> </w:delText>
        </w:r>
        <w:r w:rsidR="001A75D2" w:rsidDel="003E4CF9">
          <w:delText>if</w:delText>
        </w:r>
        <w:r w:rsidR="00201DA6" w:rsidDel="003E4CF9">
          <w:delText xml:space="preserve"> two people </w:delText>
        </w:r>
        <w:r w:rsidR="001A75D2" w:rsidDel="003E4CF9">
          <w:delText>create</w:delText>
        </w:r>
        <w:r w:rsidR="00612940" w:rsidRPr="00612940" w:rsidDel="003E4CF9">
          <w:delText xml:space="preserve"> </w:delText>
        </w:r>
        <w:r w:rsidR="001A75D2" w:rsidDel="003E4CF9">
          <w:delText xml:space="preserve">identical </w:delText>
        </w:r>
        <w:r w:rsidR="004B7F64" w:rsidDel="003E4CF9">
          <w:delText>track</w:delText>
        </w:r>
        <w:r w:rsidR="00201DA6" w:rsidDel="003E4CF9">
          <w:delText xml:space="preserve"> design</w:delText>
        </w:r>
        <w:r w:rsidR="001A75D2" w:rsidDel="003E4CF9">
          <w:delText>s, but this design</w:delText>
        </w:r>
        <w:r w:rsidR="00612940" w:rsidRPr="00612940" w:rsidDel="003E4CF9">
          <w:delText xml:space="preserve"> </w:delText>
        </w:r>
        <w:r w:rsidR="001A75D2" w:rsidDel="003E4CF9">
          <w:delText>is</w:delText>
        </w:r>
        <w:r w:rsidR="00612940" w:rsidRPr="00612940" w:rsidDel="003E4CF9">
          <w:delText xml:space="preserve"> likely to be created independently</w:delText>
        </w:r>
        <w:r w:rsidR="00832AB3" w:rsidDel="003E4CF9">
          <w:delText>, this</w:delText>
        </w:r>
        <w:r w:rsidR="00757E28" w:rsidDel="003E4CF9">
          <w:delText xml:space="preserve"> </w:delText>
        </w:r>
        <w:r w:rsidR="00612940" w:rsidRPr="00612940" w:rsidDel="003E4CF9">
          <w:delText>provide</w:delText>
        </w:r>
        <w:r w:rsidR="009C1572" w:rsidDel="003E4CF9">
          <w:delText>s</w:delText>
        </w:r>
        <w:r w:rsidR="00612940" w:rsidRPr="00612940" w:rsidDel="003E4CF9">
          <w:delText xml:space="preserve"> </w:delText>
        </w:r>
        <w:r w:rsidR="00942D3F" w:rsidDel="003E4CF9">
          <w:delText>weaker</w:delText>
        </w:r>
        <w:r w:rsidR="00612940" w:rsidRPr="00612940" w:rsidDel="003E4CF9">
          <w:delText xml:space="preserve"> evidence </w:delText>
        </w:r>
        <w:r w:rsidR="00AC0083" w:rsidDel="003E4CF9">
          <w:delText>of</w:delText>
        </w:r>
        <w:r w:rsidR="00612940" w:rsidRPr="00612940" w:rsidDel="003E4CF9">
          <w:delText xml:space="preserve"> copying</w:delText>
        </w:r>
        <w:r w:rsidR="00F958F0" w:rsidDel="003E4CF9">
          <w:delText>.</w:delText>
        </w:r>
        <w:r w:rsidR="000B6155" w:rsidDel="003E4CF9">
          <w:delText xml:space="preserve"> </w:delText>
        </w:r>
      </w:del>
    </w:p>
    <w:p w14:paraId="38322CF5" w14:textId="7CAE2BBD" w:rsidR="00B17E4C" w:rsidRPr="00B17E4C" w:rsidDel="003E4CF9" w:rsidRDefault="00B17E4C" w:rsidP="000B6155">
      <w:pPr>
        <w:rPr>
          <w:del w:id="354" w:author="Microsoft Office User" w:date="2019-01-11T10:25:00Z"/>
        </w:rPr>
      </w:pPr>
      <w:del w:id="355" w:author="Microsoft Office User" w:date="2019-01-11T10:25:00Z">
        <w:r w:rsidRPr="00B17E4C" w:rsidDel="003E4CF9">
          <w:delText xml:space="preserve">To make </w:delText>
        </w:r>
        <w:r w:rsidR="00540D13" w:rsidDel="003E4CF9">
          <w:delText>the</w:delText>
        </w:r>
        <w:r w:rsidRPr="00B17E4C" w:rsidDel="003E4CF9">
          <w:delText xml:space="preserve"> model concrete, we</w:delText>
        </w:r>
        <w:r w:rsidR="00AF50A5" w:rsidDel="003E4CF9">
          <w:delText xml:space="preserve"> must</w:delText>
        </w:r>
        <w:r w:rsidRPr="00B17E4C" w:rsidDel="003E4CF9">
          <w:delText xml:space="preserve"> specify three things:</w:delText>
        </w:r>
      </w:del>
    </w:p>
    <w:p w14:paraId="77F37A08" w14:textId="47D86261" w:rsidR="00621F6B" w:rsidRPr="00621F6B" w:rsidDel="003E4CF9" w:rsidRDefault="00260EAE" w:rsidP="0037361E">
      <w:pPr>
        <w:numPr>
          <w:ilvl w:val="0"/>
          <w:numId w:val="16"/>
        </w:numPr>
        <w:ind w:left="450"/>
        <w:rPr>
          <w:del w:id="356" w:author="Microsoft Office User" w:date="2019-01-11T10:25:00Z"/>
        </w:rPr>
      </w:pPr>
      <w:del w:id="357" w:author="Microsoft Office User" w:date="2019-01-11T10:25:00Z">
        <w:r w:rsidRPr="00260EAE" w:rsidDel="003E4CF9">
          <w:rPr>
            <w:i/>
          </w:rPr>
          <w:delText>p</w:delText>
        </w:r>
        <w:r w:rsidRPr="00563783" w:rsidDel="003E4CF9">
          <w:delText>(</w:delText>
        </w:r>
        <w:r w:rsidRPr="00260EAE" w:rsidDel="003E4CF9">
          <w:rPr>
            <w:i/>
          </w:rPr>
          <w:delText>c</w:delText>
        </w:r>
        <w:r w:rsidRPr="00563783" w:rsidDel="003E4CF9">
          <w:delText>)</w:delText>
        </w:r>
        <w:r w:rsidRPr="00F3434F" w:rsidDel="003E4CF9">
          <w:delText xml:space="preserve"> </w:delText>
        </w:r>
        <w:r w:rsidDel="003E4CF9">
          <w:delText>–</w:delText>
        </w:r>
        <w:r w:rsidRPr="00260EAE" w:rsidDel="003E4CF9">
          <w:delText xml:space="preserve"> </w:delText>
        </w:r>
        <w:r w:rsidDel="003E4CF9">
          <w:delText xml:space="preserve">the </w:delText>
        </w:r>
        <w:r w:rsidRPr="00E15CF3" w:rsidDel="003E4CF9">
          <w:rPr>
            <w:i/>
          </w:rPr>
          <w:delText>a priori</w:delText>
        </w:r>
        <w:r w:rsidRPr="00260EAE" w:rsidDel="003E4CF9">
          <w:delText xml:space="preserve"> estimate of how likely person 2 was to have copied </w:delText>
        </w:r>
        <w:r w:rsidR="00345700" w:rsidDel="003E4CF9">
          <w:delText>(unconditional on the data; i.e.</w:delText>
        </w:r>
        <w:r w:rsidRPr="00260EAE" w:rsidDel="003E4CF9">
          <w:delText xml:space="preserve">, before we see either of the </w:delText>
        </w:r>
        <w:r w:rsidR="00613CB2" w:rsidDel="003E4CF9">
          <w:delText>tracks</w:delText>
        </w:r>
        <w:r w:rsidRPr="00260EAE" w:rsidDel="003E4CF9">
          <w:delText xml:space="preserve">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Pr="00260EAE" w:rsidDel="003E4CF9">
          <w:delText>/</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Pr="00260EAE" w:rsidDel="003E4CF9">
          <w:delText xml:space="preserve">); this will be set by the description of the </w:delText>
        </w:r>
        <w:r w:rsidR="007F5A6C" w:rsidDel="003E4CF9">
          <w:delText>context</w:delText>
        </w:r>
        <w:r w:rsidRPr="00260EAE" w:rsidDel="003E4CF9">
          <w:delText xml:space="preserve">. For example, if person 1 is sitting next to person 2 and encouraged to collaborate, this might be close to 1.0. If person 1 and 2 are in different rooms with no way to see each other, it might be close to 0.0. </w:delText>
        </w:r>
      </w:del>
    </w:p>
    <w:p w14:paraId="529D8C9A" w14:textId="187A747C" w:rsidR="00B17E4C" w:rsidRPr="00B17E4C" w:rsidDel="003E4CF9" w:rsidRDefault="004E35C4" w:rsidP="0037361E">
      <w:pPr>
        <w:numPr>
          <w:ilvl w:val="0"/>
          <w:numId w:val="16"/>
        </w:numPr>
        <w:ind w:left="450" w:hanging="270"/>
        <w:rPr>
          <w:del w:id="358" w:author="Microsoft Office User" w:date="2019-01-11T10:25:00Z"/>
        </w:rPr>
      </w:pPr>
      <m:oMath>
        <m:r>
          <w:del w:id="359" w:author="Microsoft Office User" w:date="2019-01-11T10:25:00Z">
            <w:rPr>
              <w:rFonts w:ascii="Cambria Math" w:hAnsi="Cambria Math"/>
              <w:sz w:val="18"/>
            </w:rPr>
            <m:t>p(</m:t>
          </w:del>
        </m:r>
        <m:sSub>
          <m:sSubPr>
            <m:ctrlPr>
              <w:del w:id="360" w:author="Microsoft Office User" w:date="2019-01-11T10:25:00Z">
                <w:rPr>
                  <w:rFonts w:ascii="Cambria Math" w:hAnsi="Cambria Math"/>
                  <w:i/>
                  <w:iCs/>
                  <w:sz w:val="18"/>
                  <w:szCs w:val="18"/>
                </w:rPr>
              </w:del>
            </m:ctrlPr>
          </m:sSubPr>
          <m:e>
            <m:r>
              <w:del w:id="361" w:author="Microsoft Office User" w:date="2019-01-11T10:25:00Z">
                <w:rPr>
                  <w:rFonts w:ascii="Cambria Math" w:hAnsi="Cambria Math"/>
                  <w:sz w:val="18"/>
                  <w:szCs w:val="18"/>
                </w:rPr>
                <m:t>t</m:t>
              </w:del>
            </m:r>
          </m:e>
          <m:sub>
            <m:r>
              <w:del w:id="362" w:author="Microsoft Office User" w:date="2019-01-11T10:25:00Z">
                <w:rPr>
                  <w:rFonts w:ascii="Cambria Math" w:hAnsi="Cambria Math"/>
                  <w:sz w:val="18"/>
                  <w:szCs w:val="18"/>
                </w:rPr>
                <m:t>2</m:t>
              </w:del>
            </m:r>
          </m:sub>
        </m:sSub>
        <m:r>
          <w:del w:id="363" w:author="Microsoft Office User" w:date="2019-01-11T10:25:00Z">
            <w:rPr>
              <w:rFonts w:ascii="Cambria Math" w:hAnsi="Cambria Math"/>
              <w:sz w:val="18"/>
            </w:rPr>
            <m:t xml:space="preserve"> | c, </m:t>
          </w:del>
        </m:r>
        <m:sSub>
          <m:sSubPr>
            <m:ctrlPr>
              <w:del w:id="364" w:author="Microsoft Office User" w:date="2019-01-11T10:25:00Z">
                <w:rPr>
                  <w:rFonts w:ascii="Cambria Math" w:hAnsi="Cambria Math"/>
                  <w:i/>
                  <w:iCs/>
                  <w:sz w:val="18"/>
                  <w:szCs w:val="18"/>
                </w:rPr>
              </w:del>
            </m:ctrlPr>
          </m:sSubPr>
          <m:e>
            <m:r>
              <w:del w:id="365" w:author="Microsoft Office User" w:date="2019-01-11T10:25:00Z">
                <w:rPr>
                  <w:rFonts w:ascii="Cambria Math" w:hAnsi="Cambria Math"/>
                  <w:sz w:val="18"/>
                  <w:szCs w:val="18"/>
                </w:rPr>
                <m:t>t</m:t>
              </w:del>
            </m:r>
          </m:e>
          <m:sub>
            <m:r>
              <w:del w:id="366" w:author="Microsoft Office User" w:date="2019-01-11T10:25:00Z">
                <w:rPr>
                  <w:rFonts w:ascii="Cambria Math" w:hAnsi="Cambria Math"/>
                  <w:sz w:val="18"/>
                  <w:szCs w:val="18"/>
                </w:rPr>
                <m:t>1</m:t>
              </w:del>
            </m:r>
          </m:sub>
        </m:sSub>
        <m:r>
          <w:del w:id="367" w:author="Microsoft Office User" w:date="2019-01-11T10:25:00Z">
            <w:rPr>
              <w:rFonts w:ascii="Cambria Math" w:hAnsi="Cambria Math"/>
              <w:sz w:val="18"/>
            </w:rPr>
            <m:t>, a)</m:t>
          </w:del>
        </m:r>
      </m:oMath>
      <w:del w:id="368" w:author="Microsoft Office User" w:date="2019-01-11T10:25:00Z">
        <w:r w:rsidR="00B17E4C" w:rsidRPr="00B17E4C" w:rsidDel="003E4CF9">
          <w:rPr>
            <w:i/>
            <w:iCs/>
          </w:rPr>
          <w:delText xml:space="preserve"> </w:delText>
        </w:r>
        <w:r w:rsidR="00B17E4C" w:rsidRPr="00B17E4C" w:rsidDel="003E4CF9">
          <w:delText xml:space="preserve">- the likelihood of the particular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17E4C" w:rsidRPr="00B17E4C" w:rsidDel="003E4CF9">
          <w:delText>, given that person 2 was in fact copying person 1’s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B17E4C" w:rsidRPr="00B17E4C" w:rsidDel="003E4CF9">
          <w:delText>); and given a copying accuracy parameter (</w:delText>
        </w:r>
        <w:r w:rsidR="00B17E4C" w:rsidRPr="00B17E4C" w:rsidDel="003E4CF9">
          <w:rPr>
            <w:i/>
            <w:iCs/>
          </w:rPr>
          <w:delText>a</w:delText>
        </w:r>
        <w:r w:rsidR="00B17E4C" w:rsidRPr="00B17E4C" w:rsidDel="003E4CF9">
          <w:delText xml:space="preserve">). This graded copying accuracy parameter captures the intuition that there may be partial </w:delText>
        </w:r>
        <w:r w:rsidR="00DE4F82" w:rsidDel="003E4CF9">
          <w:delText xml:space="preserve">social transmission of ideas – </w:delText>
        </w:r>
        <w:r w:rsidR="00B17E4C" w:rsidRPr="00B17E4C" w:rsidDel="003E4CF9">
          <w:delText>participants may be influenced by each other, while not making exactly the same track.</w:delText>
        </w:r>
      </w:del>
    </w:p>
    <w:p w14:paraId="0127C7FD" w14:textId="249A9AA7" w:rsidR="00B17E4C" w:rsidRPr="00B17E4C" w:rsidDel="003E4CF9" w:rsidRDefault="009900FF" w:rsidP="0037361E">
      <w:pPr>
        <w:numPr>
          <w:ilvl w:val="0"/>
          <w:numId w:val="16"/>
        </w:numPr>
        <w:ind w:left="450" w:hanging="270"/>
        <w:rPr>
          <w:del w:id="369" w:author="Microsoft Office User" w:date="2019-01-11T10:25:00Z"/>
        </w:rPr>
      </w:pPr>
      <m:oMath>
        <m:r>
          <w:del w:id="370" w:author="Microsoft Office User" w:date="2019-01-11T10:25:00Z">
            <w:rPr>
              <w:rFonts w:ascii="Cambria Math" w:hAnsi="Cambria Math"/>
              <w:sz w:val="18"/>
            </w:rPr>
            <m:t>p</m:t>
          </w:del>
        </m:r>
        <m:d>
          <m:dPr>
            <m:ctrlPr>
              <w:del w:id="371" w:author="Microsoft Office User" w:date="2019-01-11T10:25:00Z">
                <w:rPr>
                  <w:rFonts w:ascii="Cambria Math" w:hAnsi="Cambria Math"/>
                  <w:i/>
                  <w:sz w:val="18"/>
                </w:rPr>
              </w:del>
            </m:ctrlPr>
          </m:dPr>
          <m:e>
            <m:sSub>
              <m:sSubPr>
                <m:ctrlPr>
                  <w:del w:id="372" w:author="Microsoft Office User" w:date="2019-01-11T10:25:00Z">
                    <w:rPr>
                      <w:rFonts w:ascii="Cambria Math" w:hAnsi="Cambria Math"/>
                      <w:i/>
                      <w:iCs/>
                      <w:sz w:val="18"/>
                      <w:szCs w:val="18"/>
                    </w:rPr>
                  </w:del>
                </m:ctrlPr>
              </m:sSubPr>
              <m:e>
                <m:r>
                  <w:del w:id="373" w:author="Microsoft Office User" w:date="2019-01-11T10:25:00Z">
                    <w:rPr>
                      <w:rFonts w:ascii="Cambria Math" w:hAnsi="Cambria Math"/>
                      <w:sz w:val="18"/>
                      <w:szCs w:val="18"/>
                    </w:rPr>
                    <m:t>t</m:t>
                  </w:del>
                </m:r>
              </m:e>
              <m:sub>
                <m:r>
                  <w:del w:id="374" w:author="Microsoft Office User" w:date="2019-01-11T10:25:00Z">
                    <w:rPr>
                      <w:rFonts w:ascii="Cambria Math" w:hAnsi="Cambria Math"/>
                      <w:sz w:val="18"/>
                      <w:szCs w:val="18"/>
                    </w:rPr>
                    <m:t>2</m:t>
                  </w:del>
                </m:r>
              </m:sub>
            </m:sSub>
          </m:e>
          <m:e>
            <m:r>
              <w:del w:id="375" w:author="Microsoft Office User" w:date="2019-01-11T10:25:00Z">
                <w:rPr>
                  <w:rFonts w:ascii="Cambria Math" w:hAnsi="Cambria Math"/>
                  <w:sz w:val="18"/>
                </w:rPr>
                <m:t>¬c, f</m:t>
              </w:del>
            </m:r>
          </m:e>
        </m:d>
      </m:oMath>
      <w:del w:id="376" w:author="Microsoft Office User" w:date="2019-01-11T10:25:00Z">
        <w:r w:rsidDel="003E4CF9">
          <w:rPr>
            <w:i/>
            <w:sz w:val="18"/>
          </w:rPr>
          <w:delText xml:space="preserve"> </w:delText>
        </w:r>
        <w:r w:rsidR="00B17E4C" w:rsidRPr="00B17E4C" w:rsidDel="003E4CF9">
          <w:delText xml:space="preserve">- the likelihood of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02914" w:rsidRPr="00B17E4C" w:rsidDel="003E4CF9">
          <w:delText>,</w:delText>
        </w:r>
        <w:r w:rsidR="00B17E4C" w:rsidRPr="00B17E4C" w:rsidDel="003E4CF9">
          <w:delText>, given that person 2 was NOT copying from person 1’s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B17E4C" w:rsidRPr="00B17E4C" w:rsidDel="003E4CF9">
          <w:delText>), but independently generated the track with no reliance on.</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szCs w:val="18"/>
            </w:rPr>
            <m:t>.</m:t>
          </m:r>
        </m:oMath>
        <w:r w:rsidR="00B17E4C" w:rsidRPr="00B17E4C" w:rsidDel="003E4CF9">
          <w:delText xml:space="preserve"> This depends on </w:delText>
        </w:r>
        <w:r w:rsidR="00B17E4C" w:rsidRPr="00B17E4C" w:rsidDel="003E4CF9">
          <w:rPr>
            <w:i/>
            <w:iCs/>
          </w:rPr>
          <w:delText>f</w:delText>
        </w:r>
        <w:r w:rsidR="00B17E4C" w:rsidRPr="00B17E4C" w:rsidDel="003E4CF9">
          <w:delText>, the strength</w:delText>
        </w:r>
        <w:r w:rsidR="002400F6" w:rsidDel="003E4CF9">
          <w:delText xml:space="preserve"> of the efficiency preference –</w:delText>
        </w:r>
        <w:r w:rsidR="00B17E4C" w:rsidRPr="00B17E4C" w:rsidDel="003E4CF9">
          <w:delText xml:space="preserve"> e.g., how likely people are to prefer short, efficient tracks that directly connect the endpoints. A high efficiency parameter (</w:delText>
        </w:r>
        <w:r w:rsidR="00B17E4C" w:rsidRPr="00B17E4C" w:rsidDel="003E4CF9">
          <w:rPr>
            <w:i/>
            <w:iCs/>
          </w:rPr>
          <w:delText>f</w:delText>
        </w:r>
        <w:r w:rsidR="00B17E4C" w:rsidRPr="00B17E4C" w:rsidDel="003E4CF9">
          <w:delText xml:space="preserve">) </w:delText>
        </w:r>
        <w:r w:rsidR="00070C20" w:rsidDel="003E4CF9">
          <w:delText>sh</w:delText>
        </w:r>
        <w:r w:rsidR="00B17E4C" w:rsidRPr="00B17E4C" w:rsidDel="003E4CF9">
          <w:delText xml:space="preserve">ould place high likelihood on extremely short tracks, thus making </w:delText>
        </w:r>
        <w:r w:rsidR="00795E5B" w:rsidDel="003E4CF9">
          <w:delText>these</w:delText>
        </w:r>
        <w:r w:rsidR="00795E5B" w:rsidRPr="00B17E4C" w:rsidDel="003E4CF9">
          <w:delText xml:space="preserve"> </w:delText>
        </w:r>
        <w:r w:rsidR="00B17E4C" w:rsidRPr="00B17E4C" w:rsidDel="003E4CF9">
          <w:delText xml:space="preserve">highly efficient track designs very likely even </w:delText>
        </w:r>
        <w:r w:rsidR="005F5A8D" w:rsidDel="003E4CF9">
          <w:delText>if</w:delText>
        </w:r>
        <w:r w:rsidR="005F5A8D" w:rsidRPr="00B17E4C" w:rsidDel="003E4CF9">
          <w:delText xml:space="preserve"> </w:delText>
        </w:r>
        <w:r w:rsidR="00B17E4C" w:rsidRPr="00B17E4C" w:rsidDel="003E4CF9">
          <w:delText>the tracks</w:delText>
        </w:r>
        <w:r w:rsidR="00014F41" w:rsidDel="003E4CF9">
          <w:delText xml:space="preserve"> </w:delText>
        </w:r>
        <w:r w:rsidR="005F5A8D" w:rsidDel="003E4CF9">
          <w:delText>were</w:delText>
        </w:r>
        <w:r w:rsidR="00681EF6" w:rsidDel="003E4CF9">
          <w:delText xml:space="preserve"> </w:delText>
        </w:r>
        <w:r w:rsidR="00014F41" w:rsidDel="003E4CF9">
          <w:delText>generated independently –</w:delText>
        </w:r>
        <w:r w:rsidR="00B17E4C" w:rsidRPr="00B17E4C" w:rsidDel="003E4CF9">
          <w:delText xml:space="preserve"> weakening the evidence of copying from certain perceptually identical tracks. This </w:delText>
        </w:r>
        <w:r w:rsidR="002E5A9A" w:rsidDel="003E4CF9">
          <w:delText xml:space="preserve">parameter </w:delText>
        </w:r>
        <w:r w:rsidR="00B17E4C" w:rsidRPr="00B17E4C" w:rsidDel="003E4CF9">
          <w:delText xml:space="preserve">captures the intuition that in this </w:delText>
        </w:r>
        <w:r w:rsidR="005D694B" w:rsidDel="003E4CF9">
          <w:delText>context</w:delText>
        </w:r>
        <w:r w:rsidR="00B17E4C" w:rsidRPr="00B17E4C" w:rsidDel="003E4CF9">
          <w:delText xml:space="preserve">, participants may be more or less likely to prioritize getting from A to B efficiently, which </w:delText>
        </w:r>
        <w:r w:rsidR="004F2699" w:rsidDel="003E4CF9">
          <w:delText>should</w:delText>
        </w:r>
        <w:r w:rsidR="004F2699" w:rsidRPr="00B17E4C" w:rsidDel="003E4CF9">
          <w:delText xml:space="preserve"> </w:delText>
        </w:r>
        <w:r w:rsidR="00B17E4C" w:rsidRPr="00B17E4C" w:rsidDel="003E4CF9">
          <w:delText>change the likelihoods of each track to occur ind</w:delText>
        </w:r>
        <w:r w:rsidR="00CD6356" w:rsidDel="003E4CF9">
          <w:delText>ependently and thus affect judg</w:delText>
        </w:r>
        <w:r w:rsidR="00B17E4C" w:rsidRPr="00B17E4C" w:rsidDel="003E4CF9">
          <w:delText>ments of whether social transmission has occurred.</w:delText>
        </w:r>
      </w:del>
    </w:p>
    <w:p w14:paraId="6E2FF8CB" w14:textId="443E4473" w:rsidR="00B17E4C" w:rsidDel="003E4CF9" w:rsidRDefault="00B17E4C" w:rsidP="00563783">
      <w:pPr>
        <w:spacing w:line="264" w:lineRule="auto"/>
        <w:ind w:firstLine="0"/>
        <w:rPr>
          <w:del w:id="377" w:author="Microsoft Office User" w:date="2019-01-11T10:25:00Z"/>
        </w:rPr>
      </w:pPr>
      <w:del w:id="378" w:author="Microsoft Office User" w:date="2019-01-11T10:25:00Z">
        <w:r w:rsidDel="003E4CF9">
          <w:delText xml:space="preserve">To formalize these likelihoods, we treat </w:delText>
        </w:r>
        <w:r w:rsidDel="003E4CF9">
          <w:rPr>
            <w:i/>
          </w:rPr>
          <w:delText>a</w:delText>
        </w:r>
        <w:r w:rsidDel="003E4CF9">
          <w:delText xml:space="preserve"> and </w:delText>
        </w:r>
        <w:r w:rsidR="00CC7683" w:rsidRPr="006D7114" w:rsidDel="003E4CF9">
          <w:rPr>
            <w:i/>
          </w:rPr>
          <w:delText>f</w:delText>
        </w:r>
        <w:r w:rsidR="00CC7683" w:rsidDel="003E4CF9">
          <w:rPr>
            <w:i/>
          </w:rPr>
          <w:delText xml:space="preserve"> </w:delText>
        </w:r>
        <w:r w:rsidDel="003E4CF9">
          <w:delText xml:space="preserve">as the slope of logistic function on similarity between tracks (for </w:delText>
        </w:r>
        <w:r w:rsidDel="003E4CF9">
          <w:rPr>
            <w:i/>
          </w:rPr>
          <w:delText>a</w:delText>
        </w:r>
        <w:r w:rsidDel="003E4CF9">
          <w:delText xml:space="preserve">) and on track length (for </w:delText>
        </w:r>
        <w:r w:rsidDel="003E4CF9">
          <w:rPr>
            <w:i/>
          </w:rPr>
          <w:delText>f</w:delText>
        </w:r>
        <w:r w:rsidDel="003E4CF9">
          <w:delText xml:space="preserve">). Thus, </w:delText>
        </w:r>
      </w:del>
    </w:p>
    <w:p w14:paraId="41687351" w14:textId="54A319D4" w:rsidR="0037361E" w:rsidRPr="003A2F3E" w:rsidDel="003E4CF9" w:rsidRDefault="0037361E" w:rsidP="003A2F3E">
      <w:pPr>
        <w:spacing w:before="60" w:after="60" w:line="264" w:lineRule="auto"/>
        <w:ind w:firstLine="187"/>
        <w:rPr>
          <w:del w:id="379" w:author="Microsoft Office User" w:date="2019-01-11T10:25:00Z"/>
          <w:sz w:val="16"/>
        </w:rPr>
      </w:pPr>
      <w:del w:id="380" w:author="Microsoft Office User" w:date="2019-01-11T10:25:00Z">
        <w:r w:rsidRPr="003A2F3E" w:rsidDel="003E4CF9">
          <w:rPr>
            <w:sz w:val="16"/>
          </w:rPr>
          <w:delText xml:space="preserve">   </w:delText>
        </w:r>
        <w:r w:rsidR="003A2F3E" w:rsidDel="003E4CF9">
          <w:rPr>
            <w:sz w:val="16"/>
          </w:rPr>
          <w:delText xml:space="preserve">  </w:delText>
        </w:r>
        <w:r w:rsidR="003A2F3E" w:rsidDel="003E4CF9">
          <w:rPr>
            <w:sz w:val="16"/>
          </w:rPr>
          <w:tab/>
        </w:r>
        <w:r w:rsidRPr="003A2F3E" w:rsidDel="003E4CF9">
          <w:rPr>
            <w:sz w:val="16"/>
          </w:rPr>
          <w:delText xml:space="preserve">         </w:delText>
        </w:r>
        <m:oMath>
          <m:r>
            <w:rPr>
              <w:rFonts w:ascii="Cambria Math" w:hAnsi="Cambria Math"/>
              <w:szCs w:val="24"/>
            </w:rPr>
            <m:t>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Cs w:val="24"/>
            </w:rPr>
            <m:t xml:space="preserve">|c,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Cs w:val="24"/>
            </w:rPr>
            <m:t xml:space="preserve">, a) </m:t>
          </m:r>
          <m:r>
            <w:rPr>
              <w:rFonts w:ascii="Cambria Math" w:hAnsi="Cambria Math"/>
              <w:color w:val="545454"/>
              <w:szCs w:val="22"/>
              <w:highlight w:val="white"/>
            </w:rPr>
            <m:t xml:space="preserve">∝ </m:t>
          </m:r>
          <m:f>
            <m:fPr>
              <m:ctrlPr>
                <w:rPr>
                  <w:rFonts w:ascii="Cambria Math" w:hAnsi="Cambria Math"/>
                  <w:szCs w:val="24"/>
                </w:rPr>
              </m:ctrlPr>
            </m:fPr>
            <m:num>
              <m:r>
                <w:rPr>
                  <w:rFonts w:ascii="Cambria Math" w:hAnsi="Cambria Math"/>
                  <w:szCs w:val="24"/>
                </w:rPr>
                <m:t>1</m:t>
              </m:r>
            </m:num>
            <m:den>
              <m:r>
                <w:rPr>
                  <w:rFonts w:ascii="Cambria Math" w:hAnsi="Cambria Math"/>
                  <w:szCs w:val="48"/>
                </w:rPr>
                <m:t>1 +</m:t>
              </m:r>
              <m:sSup>
                <m:sSupPr>
                  <m:ctrlPr>
                    <w:rPr>
                      <w:rFonts w:ascii="Cambria Math" w:hAnsi="Cambria Math"/>
                      <w:szCs w:val="48"/>
                    </w:rPr>
                  </m:ctrlPr>
                </m:sSupPr>
                <m:e>
                  <m:r>
                    <w:rPr>
                      <w:rFonts w:ascii="Cambria Math" w:hAnsi="Cambria Math"/>
                      <w:szCs w:val="48"/>
                    </w:rPr>
                    <m:t>e</m:t>
                  </m:r>
                </m:e>
                <m:sup>
                  <m:r>
                    <w:rPr>
                      <w:rFonts w:ascii="Cambria Math" w:hAnsi="Cambria Math"/>
                      <w:szCs w:val="48"/>
                    </w:rPr>
                    <m:t xml:space="preserve">(a * </m:t>
                  </m:r>
                  <m:sSub>
                    <m:sSubPr>
                      <m:ctrlPr>
                        <w:rPr>
                          <w:rFonts w:ascii="Cambria Math" w:hAnsi="Cambria Math"/>
                          <w:szCs w:val="48"/>
                        </w:rPr>
                      </m:ctrlPr>
                    </m:sSubPr>
                    <m:e>
                      <m:r>
                        <w:rPr>
                          <w:rFonts w:ascii="Cambria Math" w:hAnsi="Cambria Math"/>
                          <w:szCs w:val="48"/>
                        </w:rPr>
                        <m:t>d</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Cs w:val="4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r>
                    <w:rPr>
                      <w:rFonts w:ascii="Cambria Math" w:hAnsi="Cambria Math"/>
                      <w:szCs w:val="48"/>
                    </w:rPr>
                    <m:t>)</m:t>
                  </m:r>
                </m:sup>
              </m:sSup>
              <m:r>
                <w:rPr>
                  <w:rFonts w:ascii="Cambria Math" w:hAnsi="Cambria Math"/>
                  <w:szCs w:val="24"/>
                </w:rPr>
                <m:t xml:space="preserve"> </m:t>
              </m:r>
            </m:den>
          </m:f>
        </m:oMath>
      </w:del>
    </w:p>
    <w:p w14:paraId="5F1CBB46" w14:textId="5664CF6D" w:rsidR="00B17E4C" w:rsidDel="003E4CF9" w:rsidRDefault="009E7E3E" w:rsidP="009E7E3E">
      <w:pPr>
        <w:spacing w:line="264" w:lineRule="auto"/>
        <w:ind w:firstLine="0"/>
        <w:rPr>
          <w:del w:id="381" w:author="Microsoft Office User" w:date="2019-01-11T10:25:00Z"/>
        </w:rPr>
      </w:pPr>
      <w:del w:id="382" w:author="Microsoft Office User" w:date="2019-01-11T10:25:00Z">
        <w:r w:rsidDel="003E4CF9">
          <w:delText>w</w:delText>
        </w:r>
        <w:r w:rsidR="00B17E4C" w:rsidDel="003E4CF9">
          <w:delText xml:space="preserve">here </w:delText>
        </w:r>
        <m:oMath>
          <m:sSub>
            <m:sSubPr>
              <m:ctrlPr>
                <w:rPr>
                  <w:rFonts w:ascii="Cambria Math" w:hAnsi="Cambria Math"/>
                  <w:szCs w:val="48"/>
                </w:rPr>
              </m:ctrlPr>
            </m:sSubPr>
            <m:e>
              <m:r>
                <w:rPr>
                  <w:rFonts w:ascii="Cambria Math" w:hAnsi="Cambria Math"/>
                  <w:szCs w:val="48"/>
                </w:rPr>
                <m:t>d</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Cs w:val="4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oMath>
        <w:r w:rsidR="00B17E4C" w:rsidDel="003E4CF9">
          <w:rPr>
            <w:vertAlign w:val="subscript"/>
          </w:rPr>
          <w:delText xml:space="preserve">  </w:delText>
        </w:r>
        <w:r w:rsidR="00B17E4C" w:rsidDel="003E4CF9">
          <w:delText xml:space="preserve">is the distance between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B17E4C" w:rsidDel="003E4CF9">
          <w:delText xml:space="preserve"> and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17E4C" w:rsidDel="003E4CF9">
          <w:rPr>
            <w:i/>
          </w:rPr>
          <w:delText xml:space="preserve">, </w:delText>
        </w:r>
        <w:r w:rsidR="00B17E4C" w:rsidDel="003E4CF9">
          <w:delText xml:space="preserve">here modeled as the number of non-overlapping piece locations from the two tracks. Probabilities are normalized over the set of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17E4C" w:rsidDel="003E4CF9">
          <w:rPr>
            <w:i/>
          </w:rPr>
          <w:delText xml:space="preserve">’s. </w:delText>
        </w:r>
        <w:r w:rsidR="00B17E4C" w:rsidDel="003E4CF9">
          <w:delText>Similarly:</w:delText>
        </w:r>
      </w:del>
    </w:p>
    <w:p w14:paraId="6C4945E4" w14:textId="3966583F" w:rsidR="000A09BF" w:rsidDel="003E4CF9" w:rsidRDefault="0037361E">
      <w:pPr>
        <w:spacing w:before="60" w:after="60" w:line="264" w:lineRule="auto"/>
        <w:ind w:firstLine="187"/>
        <w:rPr>
          <w:del w:id="383" w:author="Microsoft Office User" w:date="2019-01-11T10:25:00Z"/>
          <w:i/>
        </w:rPr>
      </w:pPr>
      <w:r>
        <w:rPr>
          <w:i/>
        </w:rPr>
        <w:t xml:space="preserve">  </w:t>
      </w:r>
      <w:r w:rsidR="003A2F3E">
        <w:rPr>
          <w:i/>
        </w:rPr>
        <w:tab/>
      </w:r>
      <w:del w:id="384" w:author="Microsoft Office User" w:date="2019-01-11T10:25:00Z">
        <w:r w:rsidRPr="003A2F3E" w:rsidDel="003E4CF9">
          <w:rPr>
            <w:i/>
            <w:sz w:val="16"/>
          </w:rPr>
          <w:delText xml:space="preserve">         </w:delText>
        </w:r>
        <m:oMath>
          <m:r>
            <w:rPr>
              <w:rFonts w:ascii="Cambria Math" w:hAnsi="Cambria Math"/>
              <w:szCs w:val="24"/>
            </w:rPr>
            <m:t>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Cs w:val="24"/>
            </w:rPr>
            <m:t xml:space="preserve">|¬c, f) </m:t>
          </m:r>
          <m:r>
            <w:rPr>
              <w:rFonts w:ascii="Cambria Math" w:hAnsi="Cambria Math"/>
              <w:color w:val="545454"/>
              <w:szCs w:val="22"/>
              <w:highlight w:val="white"/>
            </w:rPr>
            <m:t xml:space="preserve">∝ </m:t>
          </m:r>
          <m:f>
            <m:fPr>
              <m:ctrlPr>
                <w:rPr>
                  <w:rFonts w:ascii="Cambria Math" w:hAnsi="Cambria Math"/>
                  <w:szCs w:val="24"/>
                </w:rPr>
              </m:ctrlPr>
            </m:fPr>
            <m:num>
              <m:r>
                <w:rPr>
                  <w:rFonts w:ascii="Cambria Math" w:hAnsi="Cambria Math"/>
                  <w:szCs w:val="24"/>
                </w:rPr>
                <m:t>1</m:t>
              </m:r>
            </m:num>
            <m:den>
              <m:r>
                <w:rPr>
                  <w:rFonts w:ascii="Cambria Math" w:hAnsi="Cambria Math"/>
                  <w:szCs w:val="48"/>
                </w:rPr>
                <m:t>1 +</m:t>
              </m:r>
              <m:sSup>
                <m:sSupPr>
                  <m:ctrlPr>
                    <w:rPr>
                      <w:rFonts w:ascii="Cambria Math" w:hAnsi="Cambria Math"/>
                      <w:szCs w:val="48"/>
                    </w:rPr>
                  </m:ctrlPr>
                </m:sSupPr>
                <m:e>
                  <m:r>
                    <w:rPr>
                      <w:rFonts w:ascii="Cambria Math" w:hAnsi="Cambria Math"/>
                      <w:szCs w:val="48"/>
                    </w:rPr>
                    <m:t>e</m:t>
                  </m:r>
                </m:e>
                <m:sup>
                  <m:r>
                    <w:rPr>
                      <w:rFonts w:ascii="Cambria Math" w:hAnsi="Cambria Math"/>
                      <w:szCs w:val="48"/>
                    </w:rPr>
                    <m:t xml:space="preserve">(f * </m:t>
                  </m:r>
                  <m:sSub>
                    <m:sSubPr>
                      <m:ctrlPr>
                        <w:rPr>
                          <w:rFonts w:ascii="Cambria Math" w:hAnsi="Cambria Math"/>
                          <w:szCs w:val="48"/>
                        </w:rPr>
                      </m:ctrlPr>
                    </m:sSubPr>
                    <m:e>
                      <m:r>
                        <w:rPr>
                          <w:rFonts w:ascii="Cambria Math" w:hAnsi="Cambria Math"/>
                          <w:szCs w:val="48"/>
                        </w:rPr>
                        <m:t>L</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r>
                    <w:rPr>
                      <w:rFonts w:ascii="Cambria Math" w:hAnsi="Cambria Math"/>
                      <w:szCs w:val="48"/>
                    </w:rPr>
                    <m:t>)</m:t>
                  </m:r>
                </m:sup>
              </m:sSup>
              <m:r>
                <w:rPr>
                  <w:rFonts w:ascii="Cambria Math" w:hAnsi="Cambria Math"/>
                  <w:szCs w:val="24"/>
                </w:rPr>
                <m:t xml:space="preserve"> </m:t>
              </m:r>
            </m:den>
          </m:f>
        </m:oMath>
      </w:del>
    </w:p>
    <w:p w14:paraId="520B3762" w14:textId="25EC7BF7" w:rsidR="002E3F05" w:rsidDel="003E4CF9" w:rsidRDefault="006C20DB">
      <w:pPr>
        <w:spacing w:before="60" w:after="60" w:line="264" w:lineRule="auto"/>
        <w:ind w:firstLine="187"/>
        <w:rPr>
          <w:del w:id="385" w:author="Microsoft Office User" w:date="2019-01-11T10:25:00Z"/>
          <w:i/>
          <w:iCs/>
        </w:rPr>
        <w:pPrChange w:id="386" w:author="Microsoft Office User" w:date="2019-01-11T10:25:00Z">
          <w:pPr>
            <w:spacing w:line="264" w:lineRule="auto"/>
            <w:ind w:firstLine="0"/>
          </w:pPr>
        </w:pPrChange>
      </w:pPr>
      <w:del w:id="387" w:author="Microsoft Office User" w:date="2019-01-11T10:25:00Z">
        <w:r w:rsidDel="003E4CF9">
          <w:delText>w</w:delText>
        </w:r>
        <w:r w:rsidR="00596AF8" w:rsidRPr="00596AF8" w:rsidDel="003E4CF9">
          <w:delText xml:space="preserve">here </w:delText>
        </w:r>
        <m:oMath>
          <m:sSub>
            <m:sSubPr>
              <m:ctrlPr>
                <w:rPr>
                  <w:rFonts w:ascii="Cambria Math" w:hAnsi="Cambria Math"/>
                  <w:szCs w:val="48"/>
                </w:rPr>
              </m:ctrlPr>
            </m:sSubPr>
            <m:e>
              <m:r>
                <w:rPr>
                  <w:rFonts w:ascii="Cambria Math" w:hAnsi="Cambria Math"/>
                  <w:szCs w:val="48"/>
                </w:rPr>
                <m:t>L</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oMath>
        <w:r w:rsidR="00596AF8" w:rsidRPr="00596AF8" w:rsidDel="003E4CF9">
          <w:delText xml:space="preserve"> is the length of track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596AF8" w:rsidRPr="00596AF8" w:rsidDel="003E4CF9">
          <w:delText xml:space="preserve"> (since all track options are required to get from A to B, shorter tracks are by definition more efficient). Probabilities are again normalized over the set of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596AF8" w:rsidRPr="00596AF8" w:rsidDel="003E4CF9">
          <w:rPr>
            <w:i/>
            <w:iCs/>
          </w:rPr>
          <w:delText>’s.</w:delText>
        </w:r>
      </w:del>
    </w:p>
    <w:p w14:paraId="0D66A9DB" w14:textId="07EE2AA1" w:rsidR="000B1D20" w:rsidRPr="00563783" w:rsidDel="003E4CF9" w:rsidRDefault="000B1D20">
      <w:pPr>
        <w:spacing w:before="60" w:after="60" w:line="264" w:lineRule="auto"/>
        <w:ind w:firstLine="187"/>
        <w:rPr>
          <w:del w:id="388" w:author="Microsoft Office User" w:date="2019-01-11T10:25:00Z"/>
        </w:rPr>
        <w:pPrChange w:id="389" w:author="Microsoft Office User" w:date="2019-01-11T10:25:00Z">
          <w:pPr/>
        </w:pPrChange>
      </w:pPr>
      <w:del w:id="390" w:author="Microsoft Office User" w:date="2019-01-11T10:25:00Z">
        <w:r w:rsidRPr="00725CE2" w:rsidDel="003E4CF9">
          <w:delText>We also constructed a simpler formal model of the perceptual heuristic account</w:delText>
        </w:r>
        <w:r w:rsidDel="003E4CF9">
          <w:delText xml:space="preserve">, which </w:delText>
        </w:r>
        <w:r w:rsidRPr="00725CE2" w:rsidDel="003E4CF9">
          <w:delText>makes judgments about copying based solely on the extent of perceptual similarity of the two tracks</w:delText>
        </w:r>
        <w:r w:rsidDel="003E4CF9">
          <w:delText xml:space="preserve"> (using the same metric of difference as the first model: the number of non-overlapping piece locations). This simpler model treats </w:delText>
        </w:r>
        <w:r w:rsidRPr="00B17E4C" w:rsidDel="003E4CF9">
          <w:rPr>
            <w:i/>
            <w:iCs/>
          </w:rPr>
          <w:delText>p</w:delText>
        </w:r>
        <w:r w:rsidRPr="00446119" w:rsidDel="003E4CF9">
          <w:rPr>
            <w:iCs/>
          </w:rPr>
          <w:delText>(</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Pr="00B17E4C" w:rsidDel="003E4CF9">
          <w:rPr>
            <w:i/>
            <w:iCs/>
          </w:rPr>
          <w:delText>|</w:delText>
        </w:r>
        <m:oMath>
          <m:r>
            <w:rPr>
              <w:rFonts w:ascii="Cambria Math" w:hAnsi="Cambria Math"/>
            </w:rPr>
            <m:t>¬</m:t>
          </m:r>
        </m:oMath>
        <w:r w:rsidRPr="00B17E4C" w:rsidDel="003E4CF9">
          <w:rPr>
            <w:i/>
            <w:iCs/>
          </w:rPr>
          <w:delText>c</w:delText>
        </w:r>
        <w:r w:rsidRPr="00446119" w:rsidDel="003E4CF9">
          <w:rPr>
            <w:iCs/>
          </w:rPr>
          <w:delText>)</w:delText>
        </w:r>
        <w:r w:rsidDel="003E4CF9">
          <w:rPr>
            <w:i/>
            <w:iCs/>
          </w:rPr>
          <w:delText xml:space="preserve"> </w:delText>
        </w:r>
        <w:r w:rsidDel="003E4CF9">
          <w:rPr>
            <w:iCs/>
          </w:rPr>
          <w:delText>as a uniform distribution over all possible track</w:delText>
        </w:r>
        <w:r w:rsidDel="003E4CF9">
          <w:delText>s given the available pieces.</w:delText>
        </w:r>
      </w:del>
    </w:p>
    <w:p w14:paraId="135898AD" w14:textId="42E1E0D5" w:rsidR="002E3F05" w:rsidRPr="009D697E" w:rsidDel="003E4CF9" w:rsidRDefault="00732B3B">
      <w:pPr>
        <w:spacing w:before="60" w:after="60" w:line="264" w:lineRule="auto"/>
        <w:ind w:firstLine="187"/>
        <w:rPr>
          <w:del w:id="391" w:author="Microsoft Office User" w:date="2019-01-11T10:25:00Z"/>
        </w:rPr>
        <w:pPrChange w:id="392" w:author="Microsoft Office User" w:date="2019-01-11T10:25:00Z">
          <w:pPr/>
        </w:pPrChange>
      </w:pPr>
      <w:del w:id="393" w:author="Microsoft Office User" w:date="2019-01-11T10:25:00Z">
        <w:r w:rsidRPr="002E3F05" w:rsidDel="003E4CF9">
          <w:delText xml:space="preserve">Given the way these functions are parameterized, larger positive values of </w:delText>
        </w:r>
        <w:r w:rsidRPr="002E3F05" w:rsidDel="003E4CF9">
          <w:rPr>
            <w:i/>
            <w:iCs/>
          </w:rPr>
          <w:delText>a</w:delText>
        </w:r>
        <w:r w:rsidRPr="002E3F05" w:rsidDel="003E4CF9">
          <w:delText xml:space="preserve"> lead to a stronger copying accuracy (e.g., a steeper fall off in how likely a track is</w:delText>
        </w:r>
        <w:r w:rsidR="008D305E" w:rsidDel="003E4CF9">
          <w:delText xml:space="preserve"> to be generated</w:delText>
        </w:r>
        <w:r w:rsidRPr="002E3F05" w:rsidDel="003E4CF9">
          <w:delText xml:space="preserve"> if it is more dissimilar to </w:delTex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Pr="002E3F05" w:rsidDel="003E4CF9">
          <w:delText xml:space="preserve">), and larger positive values of </w:delText>
        </w:r>
        <w:r w:rsidRPr="002E3F05" w:rsidDel="003E4CF9">
          <w:rPr>
            <w:i/>
            <w:iCs/>
          </w:rPr>
          <w:delText>f</w:delText>
        </w:r>
        <w:r w:rsidRPr="002E3F05" w:rsidDel="003E4CF9">
          <w:delText xml:space="preserve"> </w:delText>
        </w:r>
        <w:r w:rsidR="000B1D20" w:rsidDel="003E4CF9">
          <w:delText xml:space="preserve">in the </w:delText>
        </w:r>
        <w:r w:rsidR="00C838B7" w:rsidDel="003E4CF9">
          <w:delText>explanation-based</w:delText>
        </w:r>
        <w:r w:rsidR="000B1D20" w:rsidDel="003E4CF9">
          <w:delText xml:space="preserve"> model </w:delText>
        </w:r>
        <w:r w:rsidRPr="002E3F05" w:rsidDel="003E4CF9">
          <w:delText>provide a stronger efficiency preference (e.g., a steeper fall off in how likely people are to generate long tracks).</w:delText>
        </w:r>
        <w:r w:rsidDel="003E4CF9">
          <w:delText xml:space="preserve"> </w:delText>
        </w:r>
        <w:r w:rsidR="00630863" w:rsidDel="003E4CF9">
          <w:delText>Because these parameters are directly interpretable by visualizing how often a given track would be generated under each parameter value</w:delText>
        </w:r>
        <w:r w:rsidR="000B1D20" w:rsidDel="003E4CF9">
          <w:delText xml:space="preserve">, and are largely shared between the two models and with similar effects on each (with the exception of </w:delText>
        </w:r>
        <w:r w:rsidR="000B1D20" w:rsidRPr="00DD56B4" w:rsidDel="003E4CF9">
          <w:rPr>
            <w:i/>
          </w:rPr>
          <w:delText>f</w:delText>
        </w:r>
        <w:r w:rsidR="000B1D20" w:rsidDel="003E4CF9">
          <w:delText>)</w:delText>
        </w:r>
        <w:r w:rsidR="00630863" w:rsidDel="003E4CF9">
          <w:delText xml:space="preserve">, we </w:delText>
        </w:r>
        <w:r w:rsidR="0032286E" w:rsidDel="003E4CF9">
          <w:delText>primarily analyzed</w:delText>
        </w:r>
        <w:r w:rsidR="002B4692" w:rsidDel="003E4CF9">
          <w:delText xml:space="preserve"> the model fits with</w:delText>
        </w:r>
        <w:r w:rsidR="00630863" w:rsidDel="003E4CF9">
          <w:delText xml:space="preserve"> a priori</w:delText>
        </w:r>
        <w:r w:rsidR="002B4692" w:rsidDel="003E4CF9">
          <w:delText xml:space="preserve"> </w:delText>
        </w:r>
        <w:r w:rsidR="000B1D20" w:rsidDel="003E4CF9">
          <w:delText xml:space="preserve">chosen </w:delText>
        </w:r>
        <w:r w:rsidR="002B4692" w:rsidDel="003E4CF9">
          <w:delText xml:space="preserve">reasonable values, with </w:delText>
        </w:r>
        <w:r w:rsidR="00B43512" w:rsidDel="003E4CF9">
          <w:delText>p(</w:delText>
        </w:r>
        <w:r w:rsidR="00B43512" w:rsidRPr="006D7114" w:rsidDel="003E4CF9">
          <w:rPr>
            <w:i/>
          </w:rPr>
          <w:delText>c</w:delText>
        </w:r>
        <w:r w:rsidR="00B43512" w:rsidDel="003E4CF9">
          <w:delText xml:space="preserve">) (the prior on copying) </w:delText>
        </w:r>
        <w:r w:rsidR="006A42A1" w:rsidDel="003E4CF9">
          <w:delText>to</w:delText>
        </w:r>
        <w:r w:rsidR="00B43512" w:rsidDel="003E4CF9">
          <w:delText xml:space="preserve"> 0.10, </w:delText>
        </w:r>
        <w:r w:rsidR="00B43512" w:rsidRPr="006D7114" w:rsidDel="003E4CF9">
          <w:rPr>
            <w:i/>
          </w:rPr>
          <w:delText>f</w:delText>
        </w:r>
        <w:r w:rsidR="00B43512" w:rsidDel="003E4CF9">
          <w:rPr>
            <w:i/>
          </w:rPr>
          <w:delText xml:space="preserve"> </w:delText>
        </w:r>
        <w:r w:rsidR="00B43512" w:rsidRPr="006D7114" w:rsidDel="003E4CF9">
          <w:delText xml:space="preserve">(the efficiency parameter) to 1.5, and </w:delText>
        </w:r>
        <w:r w:rsidR="006A42A1" w:rsidRPr="006A42A1" w:rsidDel="003E4CF9">
          <w:rPr>
            <w:i/>
          </w:rPr>
          <w:delText>a</w:delText>
        </w:r>
        <w:r w:rsidR="006A42A1" w:rsidRPr="006D7114" w:rsidDel="003E4CF9">
          <w:delText xml:space="preserve"> (the </w:delText>
        </w:r>
        <w:r w:rsidR="006A42A1" w:rsidRPr="006A42A1" w:rsidDel="003E4CF9">
          <w:delText>copying fidelity parameter) to 2</w:delText>
        </w:r>
        <w:r w:rsidR="006A42A1" w:rsidRPr="006D7114" w:rsidDel="003E4CF9">
          <w:delText>.5.</w:delText>
        </w:r>
        <w:r w:rsidR="005A3191" w:rsidDel="003E4CF9">
          <w:delText xml:space="preserve"> </w:delText>
        </w:r>
        <w:r w:rsidR="006A42A1" w:rsidDel="003E4CF9">
          <w:delText>These parameter values make it such that if the builders do copy,</w:delText>
        </w:r>
        <w:r w:rsidR="000F52EF" w:rsidRPr="006D7114" w:rsidDel="003E4CF9">
          <w:delText xml:space="preserve"> they</w:delText>
        </w:r>
        <w:r w:rsidR="003B3B61" w:rsidRPr="006D7114" w:rsidDel="003E4CF9">
          <w:delText xml:space="preserve"> would</w:delText>
        </w:r>
        <w:r w:rsidR="000F52EF" w:rsidRPr="006D7114" w:rsidDel="003E4CF9">
          <w:delText xml:space="preserve"> usually generate almost exactly the same trac</w:delText>
        </w:r>
        <w:r w:rsidR="00907CF8" w:rsidRPr="006D7114" w:rsidDel="003E4CF9">
          <w:delText>k (</w:delText>
        </w:r>
        <w:r w:rsidR="00A00758" w:rsidRPr="006D7114" w:rsidDel="003E4CF9">
          <w:delText>thus</w:delText>
        </w:r>
        <w:r w:rsidR="00BB1F1A" w:rsidRPr="006D7114" w:rsidDel="003E4CF9">
          <w:delText xml:space="preserve"> having a</w:delText>
        </w:r>
        <w:r w:rsidR="001B64CA" w:rsidRPr="006D7114" w:rsidDel="003E4CF9">
          <w:delText xml:space="preserve"> very low rate of error</w:delText>
        </w:r>
        <w:r w:rsidR="00907CF8" w:rsidRPr="006D7114" w:rsidDel="003E4CF9">
          <w:delText>)</w:delText>
        </w:r>
        <w:r w:rsidR="001B64CA" w:rsidRPr="006D7114" w:rsidDel="003E4CF9">
          <w:delText xml:space="preserve">. </w:delText>
        </w:r>
        <w:r w:rsidR="006A42A1" w:rsidDel="003E4CF9">
          <w:delText xml:space="preserve">Similarly, the </w:delText>
        </w:r>
        <w:r w:rsidR="00F537B4" w:rsidRPr="006D7114" w:rsidDel="003E4CF9">
          <w:delText>strength of the efficiency preference (</w:delText>
        </w:r>
        <w:r w:rsidR="00F537B4" w:rsidRPr="006D7114" w:rsidDel="003E4CF9">
          <w:rPr>
            <w:i/>
          </w:rPr>
          <w:delText>f</w:delText>
        </w:r>
        <w:r w:rsidR="00F537B4" w:rsidRPr="006D7114" w:rsidDel="003E4CF9">
          <w:delText>)</w:delText>
        </w:r>
        <w:r w:rsidR="008F0C9E" w:rsidRPr="006D7114" w:rsidDel="003E4CF9">
          <w:delText xml:space="preserve"> </w:delText>
        </w:r>
        <w:r w:rsidR="006A42A1" w:rsidDel="003E4CF9">
          <w:delText>provides a moderate-to-strong preference for short tracks, since w</w:delText>
        </w:r>
        <w:r w:rsidR="000F52EF" w:rsidRPr="006D7114" w:rsidDel="003E4CF9">
          <w:delText xml:space="preserve">hen people </w:delText>
        </w:r>
        <w:r w:rsidR="008F0C9E" w:rsidRPr="006D7114" w:rsidDel="003E4CF9">
          <w:delText xml:space="preserve">are </w:delText>
        </w:r>
        <w:r w:rsidR="00CE153C" w:rsidRPr="006D7114" w:rsidDel="003E4CF9">
          <w:delText xml:space="preserve">designing </w:delText>
        </w:r>
        <w:r w:rsidR="001B5BAF" w:rsidRPr="006D7114" w:rsidDel="003E4CF9">
          <w:delText>artifacts</w:delText>
        </w:r>
        <w:r w:rsidR="00CE153C" w:rsidRPr="006D7114" w:rsidDel="003E4CF9">
          <w:delText xml:space="preserve"> (</w:delText>
        </w:r>
        <w:r w:rsidR="00393B79" w:rsidRPr="006D7114" w:rsidDel="003E4CF9">
          <w:delText xml:space="preserve">i.e. building </w:delText>
        </w:r>
        <w:r w:rsidR="00CE153C" w:rsidRPr="006D7114" w:rsidDel="003E4CF9">
          <w:delText>independently)</w:delText>
        </w:r>
        <w:r w:rsidR="000F52EF" w:rsidRPr="006D7114" w:rsidDel="003E4CF9">
          <w:delText xml:space="preserve">, </w:delText>
        </w:r>
        <w:r w:rsidR="00CE153C" w:rsidRPr="006D7114" w:rsidDel="003E4CF9">
          <w:delText>they generally</w:delText>
        </w:r>
        <w:r w:rsidR="000F52EF" w:rsidRPr="006D7114" w:rsidDel="003E4CF9">
          <w:delText xml:space="preserve"> </w:delText>
        </w:r>
        <w:r w:rsidR="009E5690" w:rsidRPr="006D7114" w:rsidDel="003E4CF9">
          <w:delText>have a relatively strong</w:delText>
        </w:r>
        <w:r w:rsidR="00CE153C" w:rsidRPr="006D7114" w:rsidDel="003E4CF9">
          <w:delText xml:space="preserve"> </w:delText>
        </w:r>
        <w:r w:rsidR="000F52EF" w:rsidRPr="006D7114" w:rsidDel="003E4CF9">
          <w:delText>prefer</w:delText>
        </w:r>
        <w:r w:rsidR="009E5690" w:rsidRPr="006D7114" w:rsidDel="003E4CF9">
          <w:delText xml:space="preserve">ence </w:delText>
        </w:r>
        <w:r w:rsidR="009835C1" w:rsidRPr="006D7114" w:rsidDel="003E4CF9">
          <w:delText>for</w:delText>
        </w:r>
        <w:r w:rsidR="000F52EF" w:rsidRPr="006D7114" w:rsidDel="003E4CF9">
          <w:delText xml:space="preserve"> efficient </w:delText>
        </w:r>
        <w:r w:rsidR="00CE153C" w:rsidRPr="006D7114" w:rsidDel="003E4CF9">
          <w:delText>designs</w:delText>
        </w:r>
        <w:r w:rsidR="000F52EF" w:rsidRPr="006D7114" w:rsidDel="003E4CF9">
          <w:delText xml:space="preserve"> </w:delText>
        </w:r>
        <w:r w:rsidR="00CE153C" w:rsidRPr="006D7114" w:rsidDel="003E4CF9">
          <w:delText>(</w:delText>
        </w:r>
        <w:r w:rsidR="003E22E5" w:rsidRPr="006D7114" w:rsidDel="003E4CF9">
          <w:delText>Dennett, 1990).</w:delText>
        </w:r>
        <w:r w:rsidR="00803E02" w:rsidRPr="006D7114" w:rsidDel="003E4CF9">
          <w:delText xml:space="preserve"> </w:delText>
        </w:r>
        <w:r w:rsidR="002B4692" w:rsidDel="003E4CF9">
          <w:delText xml:space="preserve">However, we also performed model comparison </w:delText>
        </w:r>
        <w:r w:rsidR="00325F63" w:rsidDel="003E4CF9">
          <w:delText>across all</w:delText>
        </w:r>
        <w:r w:rsidR="00325F63" w:rsidRPr="00BF778C" w:rsidDel="003E4CF9">
          <w:delText xml:space="preserve"> reasonable parameter settings (</w:delText>
        </w:r>
        <w:r w:rsidR="000B1D20" w:rsidDel="003E4CF9">
          <w:delText xml:space="preserve">0 to 5 in steps of 0.5 for each of </w:delText>
        </w:r>
        <w:r w:rsidR="000B1D20" w:rsidRPr="00DD56B4" w:rsidDel="003E4CF9">
          <w:rPr>
            <w:i/>
          </w:rPr>
          <w:delText>f</w:delText>
        </w:r>
        <w:r w:rsidR="000B1D20" w:rsidDel="003E4CF9">
          <w:delText xml:space="preserve"> and </w:delText>
        </w:r>
        <w:r w:rsidR="000B1D20" w:rsidRPr="00DD56B4" w:rsidDel="003E4CF9">
          <w:rPr>
            <w:i/>
          </w:rPr>
          <w:delText>a</w:delText>
        </w:r>
        <w:r w:rsidR="000B1D20" w:rsidDel="003E4CF9">
          <w:delText xml:space="preserve">, subject to the constraint that </w:delText>
        </w:r>
        <w:r w:rsidR="000B1D20" w:rsidRPr="00DD56B4" w:rsidDel="003E4CF9">
          <w:rPr>
            <w:i/>
          </w:rPr>
          <w:delText>a&gt;f</w:delText>
        </w:r>
        <w:r w:rsidR="000B1D20" w:rsidDel="003E4CF9">
          <w:delText xml:space="preserve"> so that copying is more likely to result in the same track than </w:delText>
        </w:r>
        <w:r w:rsidR="0032286E" w:rsidDel="003E4CF9">
          <w:delText>is</w:delText>
        </w:r>
        <w:r w:rsidR="000B1D20" w:rsidDel="003E4CF9">
          <w:delText xml:space="preserve"> independent generation</w:delText>
        </w:r>
        <w:r w:rsidR="00325F63" w:rsidRPr="00BF778C" w:rsidDel="003E4CF9">
          <w:delText>)</w:delText>
        </w:r>
        <w:r w:rsidR="00325F63" w:rsidDel="003E4CF9">
          <w:delText>.</w:delText>
        </w:r>
      </w:del>
    </w:p>
    <w:p w14:paraId="33AEA514" w14:textId="77777777" w:rsidR="00EC4144" w:rsidRDefault="00FC371E" w:rsidP="00EC4144">
      <w:pPr>
        <w:pStyle w:val="Heading2"/>
      </w:pPr>
      <w:r>
        <w:t>Testing the models’</w:t>
      </w:r>
      <w:r w:rsidR="00EC4144">
        <w:t xml:space="preserve"> predictions</w:t>
      </w:r>
    </w:p>
    <w:p w14:paraId="04889D57" w14:textId="77777777" w:rsidR="00252014" w:rsidRDefault="00252014" w:rsidP="00106680">
      <w:pPr>
        <w:pStyle w:val="NormalSectionStart"/>
        <w:rPr>
          <w:ins w:id="394" w:author="Microsoft Office User" w:date="2019-01-11T10:30:00Z"/>
        </w:rPr>
      </w:pPr>
    </w:p>
    <w:p w14:paraId="53228B1F" w14:textId="77777777" w:rsidR="00252014" w:rsidRDefault="00252014" w:rsidP="00106680">
      <w:pPr>
        <w:pStyle w:val="NormalSectionStart"/>
        <w:rPr>
          <w:ins w:id="395" w:author="Microsoft Office User" w:date="2019-01-11T10:30:00Z"/>
        </w:rPr>
      </w:pPr>
    </w:p>
    <w:p w14:paraId="03FE68E4" w14:textId="77777777" w:rsidR="00252014" w:rsidRDefault="00252014" w:rsidP="00106680">
      <w:pPr>
        <w:pStyle w:val="NormalSectionStart"/>
        <w:rPr>
          <w:ins w:id="396" w:author="Microsoft Office User" w:date="2019-01-11T10:30:00Z"/>
        </w:rPr>
      </w:pPr>
    </w:p>
    <w:p w14:paraId="4DFFB08E" w14:textId="6F3FF748" w:rsidR="009A1615" w:rsidRPr="00EC4144" w:rsidRDefault="00375CA0" w:rsidP="00106680">
      <w:pPr>
        <w:pStyle w:val="NormalSectionStart"/>
        <w:rPr>
          <w:sz w:val="24"/>
        </w:rPr>
      </w:pPr>
      <w:r>
        <w:t xml:space="preserve">This </w:t>
      </w:r>
      <w:r w:rsidR="000A74AE">
        <w:t xml:space="preserve">formal model of </w:t>
      </w:r>
      <w:proofErr w:type="gramStart"/>
      <w:r w:rsidR="000A74AE">
        <w:t>explanation based</w:t>
      </w:r>
      <w:proofErr w:type="gramEnd"/>
      <w:r w:rsidR="000A74AE">
        <w:t xml:space="preserve"> reasoning</w:t>
      </w:r>
      <w:r w:rsidR="00725CE2" w:rsidRPr="000A74AE">
        <w:t xml:space="preserve"> </w:t>
      </w:r>
      <w:r w:rsidR="000A74AE">
        <w:t xml:space="preserve">and of perceptual heuristics </w:t>
      </w:r>
      <w:r>
        <w:t>make</w:t>
      </w:r>
      <w:r w:rsidR="00BC2371">
        <w:t>s</w:t>
      </w:r>
      <w:r w:rsidRPr="000A74AE">
        <w:t xml:space="preserve"> </w:t>
      </w:r>
      <w:r w:rsidR="00821CA3" w:rsidRPr="000A74AE">
        <w:t>quantitative predictions about the likelihood of copying for any</w:t>
      </w:r>
      <w:r w:rsidR="002A363A" w:rsidRPr="000A74AE">
        <w:t xml:space="preserve"> given pair of track designs</w:t>
      </w:r>
      <w:r w:rsidR="00821CA3" w:rsidRPr="000A74AE">
        <w:t xml:space="preserve">, </w:t>
      </w:r>
      <w:r w:rsidR="00BD3B9E" w:rsidRPr="000A74AE">
        <w:t>in</w:t>
      </w:r>
      <w:r w:rsidR="00821CA3" w:rsidRPr="000A74AE">
        <w:t xml:space="preserve"> </w:t>
      </w:r>
      <w:r w:rsidR="00BD3B9E" w:rsidRPr="000A74AE">
        <w:t>a wide range of</w:t>
      </w:r>
      <w:r w:rsidR="00821CA3" w:rsidRPr="000A74AE">
        <w:t xml:space="preserve"> context</w:t>
      </w:r>
      <w:r w:rsidR="00BD3B9E" w:rsidRPr="000A74AE">
        <w:t>s</w:t>
      </w:r>
      <w:r w:rsidR="00E34626" w:rsidRPr="000A74AE">
        <w:t xml:space="preserve">. </w:t>
      </w:r>
      <w:r w:rsidR="009A1615">
        <w:t>W</w:t>
      </w:r>
      <w:r w:rsidR="009A1615" w:rsidRPr="005773E7">
        <w:t>e aimed to test the following three predictions of our model</w:t>
      </w:r>
      <w:r w:rsidR="005F38DB">
        <w:t>s</w:t>
      </w:r>
      <w:r w:rsidR="009A1615" w:rsidRPr="005773E7">
        <w:t xml:space="preserve"> for</w:t>
      </w:r>
      <w:r w:rsidR="00E71C9F">
        <w:t xml:space="preserve"> human behavior, whi</w:t>
      </w:r>
      <w:r w:rsidR="00FB116F">
        <w:t>ch tease apart our two theoretical</w:t>
      </w:r>
      <w:r w:rsidR="004C5858">
        <w:t xml:space="preserve"> accounts</w:t>
      </w:r>
      <w:r w:rsidR="0037361E">
        <w:t>.</w:t>
      </w:r>
    </w:p>
    <w:p w14:paraId="65250B94" w14:textId="39584EFB" w:rsidR="00567746" w:rsidRPr="005773E7" w:rsidRDefault="00A00058" w:rsidP="000530B9">
      <w:pPr>
        <w:spacing w:line="264" w:lineRule="auto"/>
      </w:pPr>
      <w:r>
        <w:t>Firstly, the explanation-based reasoning model predicts that when there is an alternative explanation for the artifacts’ similarity, it will</w:t>
      </w:r>
      <w:r w:rsidRPr="005773E7">
        <w:t xml:space="preserve"> ‘explain away’</w:t>
      </w:r>
      <w:r>
        <w:t xml:space="preserve"> the similarity: That is, </w:t>
      </w:r>
      <w:r w:rsidRPr="005773E7">
        <w:t xml:space="preserve">similarity </w:t>
      </w:r>
      <w:r>
        <w:t xml:space="preserve">will be weaker evidence of copying in this case. We test the role of </w:t>
      </w:r>
      <w:r>
        <w:rPr>
          <w:i/>
        </w:rPr>
        <w:t xml:space="preserve">efficiency </w:t>
      </w:r>
      <w:r>
        <w:t>as an alternative explanation</w:t>
      </w:r>
      <w:r w:rsidR="00AE7E7A">
        <w:rPr>
          <w:i/>
        </w:rPr>
        <w:t xml:space="preserve">, </w:t>
      </w:r>
      <w:r w:rsidR="00AE7E7A" w:rsidRPr="006D7114">
        <w:t>as</w:t>
      </w:r>
      <w:r w:rsidRPr="00904251">
        <w:t xml:space="preserve"> </w:t>
      </w:r>
      <w:r w:rsidR="00AE7E7A" w:rsidRPr="00904251">
        <w:t>p</w:t>
      </w:r>
      <w:r w:rsidRPr="00904251">
        <w:t>eople</w:t>
      </w:r>
      <w:r w:rsidRPr="002E3F05">
        <w:t xml:space="preserve"> </w:t>
      </w:r>
      <w:r>
        <w:t>generally have a strong</w:t>
      </w:r>
      <w:r w:rsidR="00904251">
        <w:t>, independent</w:t>
      </w:r>
      <w:r>
        <w:t xml:space="preserve"> desire to create </w:t>
      </w:r>
      <w:r w:rsidRPr="002E3F05">
        <w:t xml:space="preserve">efficient </w:t>
      </w:r>
      <w:r>
        <w:t>designs (Dennett, 1990)</w:t>
      </w:r>
      <w:r w:rsidR="000530B9">
        <w:t xml:space="preserve">; </w:t>
      </w:r>
      <w:r>
        <w:t xml:space="preserve">if there is </w:t>
      </w:r>
      <w:r>
        <w:lastRenderedPageBreak/>
        <w:t>a clear efficient solution, two people may independently create the same artifact design.</w:t>
      </w:r>
      <w:r w:rsidR="003D6EC3">
        <w:t xml:space="preserve"> </w:t>
      </w:r>
      <w:proofErr w:type="gramStart"/>
      <w:r w:rsidR="000530B9">
        <w:t>Thus</w:t>
      </w:r>
      <w:proofErr w:type="gramEnd"/>
      <w:r w:rsidR="000530B9">
        <w:t xml:space="preserve"> o</w:t>
      </w:r>
      <w:r w:rsidR="0053412F" w:rsidRPr="00D30CCB">
        <w:t>ur explanation-based reasoning model (but not the perceptual heuristic model) predicts</w:t>
      </w:r>
      <w:r w:rsidR="0053412F" w:rsidRPr="005773E7">
        <w:t xml:space="preserve"> </w:t>
      </w:r>
      <w:r w:rsidR="0053412F">
        <w:t xml:space="preserve">that for </w:t>
      </w:r>
      <w:r w:rsidR="005773E7" w:rsidRPr="005773E7">
        <w:t>two identical tracks, people will infer that copying is more likely to have occurred when the two tracks are inefficient paths between the start and end point than when they are efficient paths, even when the tracks are percep</w:t>
      </w:r>
      <w:r w:rsidR="005F35F5">
        <w:t>tually identical in both cases.</w:t>
      </w:r>
      <w:r w:rsidR="00E55600">
        <w:t xml:space="preserve"> To test this, we manipulated t</w:t>
      </w:r>
      <w:r w:rsidR="00136573">
        <w:t>he efficiency of track designs, separately</w:t>
      </w:r>
      <w:r w:rsidR="00E55600">
        <w:t xml:space="preserve"> from their perceptual </w:t>
      </w:r>
      <w:r w:rsidR="00483337">
        <w:t>overlap</w:t>
      </w:r>
      <w:r w:rsidR="00E55600">
        <w:t>.</w:t>
      </w:r>
      <w:r w:rsidR="005431B3" w:rsidRPr="005431B3">
        <w:rPr>
          <w:noProof/>
        </w:rPr>
        <w:t xml:space="preserve"> </w:t>
      </w:r>
    </w:p>
    <w:p w14:paraId="593A1E5B" w14:textId="15327B30" w:rsidR="003031F6" w:rsidRDefault="00A442F8" w:rsidP="003031F6">
      <w:pPr>
        <w:spacing w:line="264" w:lineRule="auto"/>
      </w:pPr>
      <w:r>
        <w:t>O</w:t>
      </w:r>
      <w:r w:rsidR="005F35F5" w:rsidRPr="00D30CCB">
        <w:rPr>
          <w:rFonts w:eastAsia="Times New Roman"/>
        </w:rPr>
        <w:t xml:space="preserve">ur explanation-based reasoning model </w:t>
      </w:r>
      <w:r w:rsidR="003C0045">
        <w:rPr>
          <w:rFonts w:eastAsia="Times New Roman"/>
        </w:rPr>
        <w:t>also</w:t>
      </w:r>
      <w:r w:rsidR="005F35F5" w:rsidRPr="00D30CCB">
        <w:rPr>
          <w:rFonts w:eastAsia="Times New Roman"/>
        </w:rPr>
        <w:t xml:space="preserve"> </w:t>
      </w:r>
      <w:r w:rsidR="005F35F5">
        <w:rPr>
          <w:rFonts w:eastAsia="Times New Roman"/>
        </w:rPr>
        <w:t xml:space="preserve">predicts that </w:t>
      </w:r>
      <w:r w:rsidR="005F35F5">
        <w:t>t</w:t>
      </w:r>
      <w:r w:rsidR="00481E5F">
        <w:t xml:space="preserve">he inferred </w:t>
      </w:r>
      <w:r w:rsidR="005773E7" w:rsidRPr="005773E7">
        <w:t>st</w:t>
      </w:r>
      <w:r w:rsidR="00904BD5">
        <w:t xml:space="preserve">rength of </w:t>
      </w:r>
      <w:r w:rsidR="00481E5F">
        <w:t>the designers’ efficiency preference</w:t>
      </w:r>
      <w:r w:rsidR="005773E7" w:rsidRPr="005773E7">
        <w:t xml:space="preserve"> (parameter </w:t>
      </w:r>
      <w:r w:rsidR="005773E7" w:rsidRPr="005773E7">
        <w:rPr>
          <w:i/>
          <w:iCs/>
        </w:rPr>
        <w:t xml:space="preserve">f) </w:t>
      </w:r>
      <w:r w:rsidR="00156716" w:rsidRPr="00156716">
        <w:rPr>
          <w:iCs/>
        </w:rPr>
        <w:t>should</w:t>
      </w:r>
      <w:r w:rsidR="00156716">
        <w:rPr>
          <w:i/>
          <w:iCs/>
        </w:rPr>
        <w:t xml:space="preserve"> </w:t>
      </w:r>
      <w:r w:rsidR="002E00F4">
        <w:t>play</w:t>
      </w:r>
      <w:r w:rsidR="00F96BD0">
        <w:t xml:space="preserve"> a role in people’s reasoning. </w:t>
      </w:r>
      <w:r w:rsidR="009C0104">
        <w:t xml:space="preserve"> </w:t>
      </w:r>
      <w:r w:rsidR="001F19CE">
        <w:t>To test this</w:t>
      </w:r>
      <w:r w:rsidR="009C0104">
        <w:t>, we manipulated</w:t>
      </w:r>
      <w:r w:rsidR="005773E7" w:rsidRPr="005773E7">
        <w:t xml:space="preserve"> </w:t>
      </w:r>
      <w:r w:rsidR="00EA4BBE">
        <w:t>whether</w:t>
      </w:r>
      <w:r w:rsidR="005773E7" w:rsidRPr="005773E7">
        <w:t xml:space="preserve"> the builders </w:t>
      </w:r>
      <w:r w:rsidR="003B4359">
        <w:t xml:space="preserve">were instructed to </w:t>
      </w:r>
      <w:r w:rsidR="005773E7" w:rsidRPr="005773E7">
        <w:t>build tracks</w:t>
      </w:r>
      <w:r w:rsidR="00143119">
        <w:t xml:space="preserve"> that would ‘get there quickly’, or not</w:t>
      </w:r>
      <w:r w:rsidR="002B3F17">
        <w:t>,</w:t>
      </w:r>
      <w:r w:rsidR="00143119">
        <w:t xml:space="preserve"> to </w:t>
      </w:r>
      <w:r w:rsidR="00893F72">
        <w:t xml:space="preserve">see </w:t>
      </w:r>
      <w:r w:rsidR="00143119">
        <w:t>if this affected</w:t>
      </w:r>
      <w:r w:rsidR="005773E7" w:rsidRPr="005773E7">
        <w:t xml:space="preserve"> participants’ judgments about copying in a way predicted by the model</w:t>
      </w:r>
      <w:r w:rsidR="001A6B3A">
        <w:t>.</w:t>
      </w:r>
    </w:p>
    <w:p w14:paraId="25AB70FC" w14:textId="4F919E6A" w:rsidR="000A09BF" w:rsidRDefault="003031F6" w:rsidP="003031F6">
      <w:pPr>
        <w:spacing w:line="264" w:lineRule="auto"/>
      </w:pPr>
      <w:r>
        <w:t>Last</w:t>
      </w:r>
      <w:r w:rsidR="00074638">
        <w:t>ly</w:t>
      </w:r>
      <w:r>
        <w:t>, o</w:t>
      </w:r>
      <w:r w:rsidRPr="00D30CCB">
        <w:rPr>
          <w:rFonts w:eastAsia="Times New Roman"/>
        </w:rPr>
        <w:t xml:space="preserve">ur explanation-based reasoning model </w:t>
      </w:r>
      <w:r>
        <w:rPr>
          <w:rFonts w:eastAsia="Times New Roman"/>
        </w:rPr>
        <w:t>predicts</w:t>
      </w:r>
      <w:r w:rsidR="000D5110">
        <w:rPr>
          <w:rFonts w:eastAsia="Times New Roman"/>
        </w:rPr>
        <w:t xml:space="preserve"> that p</w:t>
      </w:r>
      <w:r w:rsidR="005773E7" w:rsidRPr="005773E7">
        <w:t>eople</w:t>
      </w:r>
      <w:r w:rsidR="000D5110">
        <w:t xml:space="preserve"> should</w:t>
      </w:r>
      <w:r w:rsidR="005773E7" w:rsidRPr="005773E7">
        <w:t xml:space="preserve"> </w:t>
      </w:r>
      <w:proofErr w:type="gramStart"/>
      <w:r w:rsidR="005773E7" w:rsidRPr="005773E7">
        <w:t>take into account</w:t>
      </w:r>
      <w:proofErr w:type="gramEnd"/>
      <w:r w:rsidR="005773E7" w:rsidRPr="005773E7">
        <w:t xml:space="preserve"> the prior likelihood of copyin</w:t>
      </w:r>
      <w:r w:rsidR="00074638">
        <w:t xml:space="preserve">g when making their judgments. </w:t>
      </w:r>
      <w:r w:rsidR="005773E7" w:rsidRPr="005773E7">
        <w:t>By manipulating how far from one another the builders were when making their tracks, we manipulate</w:t>
      </w:r>
      <w:r w:rsidR="005E4834">
        <w:t>d</w:t>
      </w:r>
      <w:r w:rsidR="005773E7" w:rsidRPr="005773E7">
        <w:t xml:space="preserve"> the prior likelihood of copying, </w:t>
      </w:r>
      <w:r w:rsidR="00033055">
        <w:t>to</w:t>
      </w:r>
      <w:r w:rsidR="005773E7" w:rsidRPr="005773E7">
        <w:t xml:space="preserve"> see if judgments change</w:t>
      </w:r>
      <w:r w:rsidR="00033055">
        <w:t>d</w:t>
      </w:r>
      <w:r w:rsidR="005773E7" w:rsidRPr="005773E7">
        <w:t xml:space="preserve"> in the way </w:t>
      </w:r>
      <w:r w:rsidR="00357AD3">
        <w:t xml:space="preserve">predicted by </w:t>
      </w:r>
      <w:r w:rsidR="00851665">
        <w:t>the</w:t>
      </w:r>
      <w:r w:rsidR="00851665" w:rsidRPr="005773E7">
        <w:t xml:space="preserve"> </w:t>
      </w:r>
      <w:r w:rsidR="005773E7" w:rsidRPr="005773E7">
        <w:t>model</w:t>
      </w:r>
      <w:r w:rsidR="001A6B3A">
        <w:t>.</w:t>
      </w:r>
    </w:p>
    <w:p w14:paraId="3D1A4AEA" w14:textId="77777777" w:rsidR="00DC5E06" w:rsidRPr="00DC5E06" w:rsidRDefault="00DC5E06" w:rsidP="00CA6FEC">
      <w:pPr>
        <w:pStyle w:val="Heading1"/>
        <w:rPr>
          <w:szCs w:val="24"/>
        </w:rPr>
      </w:pPr>
      <w:r w:rsidRPr="00DC5E06">
        <w:t>Method</w:t>
      </w:r>
    </w:p>
    <w:p w14:paraId="34B8C4E8" w14:textId="77777777" w:rsidR="00FC3094" w:rsidRDefault="005B355E" w:rsidP="0037361E">
      <w:pPr>
        <w:pStyle w:val="Heading2"/>
        <w:spacing w:before="0"/>
      </w:pPr>
      <w:r w:rsidRPr="00BF778C">
        <w:t>Participants</w:t>
      </w:r>
    </w:p>
    <w:p w14:paraId="2F66C037" w14:textId="09AFCAB6" w:rsidR="005B355E" w:rsidRPr="00FC3094" w:rsidRDefault="005B355E" w:rsidP="00FC3094">
      <w:pPr>
        <w:pStyle w:val="NormalSectionStart"/>
      </w:pPr>
      <w:r w:rsidRPr="00FC3094">
        <w:t xml:space="preserve">48 adults were recruited from the undergraduate population at the University of California, San Diego (19 male, 1 </w:t>
      </w:r>
      <w:r w:rsidR="0025796C">
        <w:t>gender</w:t>
      </w:r>
      <w:r w:rsidRPr="00FC3094">
        <w:t>-fluid</w:t>
      </w:r>
      <w:r w:rsidR="00BA620F">
        <w:t xml:space="preserve">, 28 </w:t>
      </w:r>
      <w:proofErr w:type="gramStart"/>
      <w:r w:rsidR="00BA620F">
        <w:t>female</w:t>
      </w:r>
      <w:proofErr w:type="gramEnd"/>
      <w:r w:rsidRPr="00FC3094">
        <w:t>; mean age= 21.45 years, SD = 1.75, Range= 18.9 - 25.7). Participants received course credit for participating.</w:t>
      </w:r>
    </w:p>
    <w:p w14:paraId="13E8BFD8" w14:textId="77777777" w:rsidR="00A2530C" w:rsidRDefault="005B355E" w:rsidP="00A2530C">
      <w:pPr>
        <w:pStyle w:val="Heading2"/>
      </w:pPr>
      <w:r w:rsidRPr="005B355E">
        <w:t xml:space="preserve">Procedure and Stimuli </w:t>
      </w:r>
    </w:p>
    <w:p w14:paraId="63148E58" w14:textId="77777777" w:rsidR="005B355E" w:rsidRPr="005B355E" w:rsidRDefault="005B355E" w:rsidP="003F1E33">
      <w:pPr>
        <w:ind w:firstLine="0"/>
      </w:pPr>
      <w:r w:rsidRPr="005B355E">
        <w:t>Part</w:t>
      </w:r>
      <w:r w:rsidR="000C43DB">
        <w:t>icipants were tested in the lab, with s</w:t>
      </w:r>
      <w:r w:rsidRPr="005B355E">
        <w:t xml:space="preserve">timuli presented on an iMac </w:t>
      </w:r>
      <w:r w:rsidR="0091753B">
        <w:t>computer</w:t>
      </w:r>
      <w:r w:rsidRPr="005B355E">
        <w:t xml:space="preserve"> </w:t>
      </w:r>
      <w:r w:rsidR="00045B9E">
        <w:t>in a web browser, using</w:t>
      </w:r>
      <w:r w:rsidR="00BE3048">
        <w:t xml:space="preserve"> </w:t>
      </w:r>
      <w:r w:rsidR="0024723E">
        <w:t>lab.tellab.org.</w:t>
      </w:r>
      <w:r w:rsidRPr="005B355E">
        <w:t xml:space="preserve"> </w:t>
      </w:r>
    </w:p>
    <w:p w14:paraId="26A5ADBF" w14:textId="77777777" w:rsidR="00DF57F0" w:rsidRDefault="005B355E" w:rsidP="003F1E33">
      <w:r w:rsidRPr="005B355E">
        <w:t>On each trial, participants saw two 9x9 grids, with two loc</w:t>
      </w:r>
      <w:r w:rsidR="00AC45B3">
        <w:t>ations marked with house icons (</w:t>
      </w:r>
      <w:r w:rsidR="005648FE">
        <w:t xml:space="preserve">here termed </w:t>
      </w:r>
      <w:r w:rsidR="00F12B11">
        <w:t xml:space="preserve">A and </w:t>
      </w:r>
      <w:r w:rsidR="00AC45B3">
        <w:t>B</w:t>
      </w:r>
      <w:r w:rsidR="001A797A">
        <w:t>)</w:t>
      </w:r>
      <w:r w:rsidRPr="005B355E">
        <w:t>. Each grid showed a tr</w:t>
      </w:r>
      <w:r w:rsidR="00AC45B3">
        <w:t>ain track that went from A to B (</w:t>
      </w:r>
      <w:r w:rsidR="00AC45B3" w:rsidRPr="005B355E">
        <w:t>see Figure 1</w:t>
      </w:r>
      <w:r w:rsidR="00AC45B3">
        <w:t>).</w:t>
      </w:r>
      <w:r w:rsidRPr="005B355E">
        <w:t xml:space="preserve"> Participants were </w:t>
      </w:r>
      <w:r w:rsidR="00AC45B3">
        <w:t>instructed</w:t>
      </w:r>
      <w:r w:rsidRPr="005B355E">
        <w:t xml:space="preserve"> that two different people had built the two different tracks, and were asked to judge whether the builders had copied each other’s designs, or created their designs independently. </w:t>
      </w:r>
    </w:p>
    <w:p w14:paraId="3D0741D1" w14:textId="77777777" w:rsidR="006937BF" w:rsidRDefault="005B355E" w:rsidP="00617DDE">
      <w:r w:rsidRPr="005B355E">
        <w:t xml:space="preserve">All subjects completed 6 blocks of 9 trials each, with brief </w:t>
      </w:r>
      <w:r w:rsidR="00160196">
        <w:t xml:space="preserve">instructions before each block. </w:t>
      </w:r>
      <w:r w:rsidR="00A200A9" w:rsidRPr="005B355E">
        <w:t>Trials within each block were presented in one of four pseudo-random orders.</w:t>
      </w:r>
      <w:r w:rsidR="00A200A9">
        <w:t xml:space="preserve"> </w:t>
      </w:r>
      <w:r w:rsidR="003F7CF1" w:rsidRPr="005B355E">
        <w:t>Blocks were presented in pairs, with the order of the blocks within each pair counterbalanced</w:t>
      </w:r>
      <w:r w:rsidR="00654199">
        <w:t xml:space="preserve"> between-subjects. The position</w:t>
      </w:r>
      <w:r w:rsidR="003F7CF1" w:rsidRPr="005B355E">
        <w:t xml:space="preserve"> of the train track stimuli (left vs. right side of the screen) </w:t>
      </w:r>
      <w:r w:rsidR="00654199">
        <w:t>was</w:t>
      </w:r>
      <w:r w:rsidR="002477A5">
        <w:t xml:space="preserve"> counterbalanced between </w:t>
      </w:r>
      <w:r w:rsidR="003F7CF1" w:rsidRPr="005B355E">
        <w:t xml:space="preserve">subjects. </w:t>
      </w:r>
    </w:p>
    <w:p w14:paraId="5A74C910" w14:textId="77777777" w:rsidR="00142574" w:rsidRPr="005B355E" w:rsidRDefault="00142574" w:rsidP="00617DDE"/>
    <w:p w14:paraId="4D52585B" w14:textId="58DE6E64" w:rsidR="003758EB" w:rsidRPr="00142574" w:rsidRDefault="005B355E" w:rsidP="00142574">
      <w:pPr>
        <w:pStyle w:val="NormalSectionStart"/>
      </w:pPr>
      <w:r w:rsidRPr="00142574">
        <w:rPr>
          <w:b/>
        </w:rPr>
        <w:t>Manipulating</w:t>
      </w:r>
      <w:r w:rsidR="00A2530C" w:rsidRPr="00142574">
        <w:rPr>
          <w:b/>
        </w:rPr>
        <w:t xml:space="preserve"> </w:t>
      </w:r>
      <w:r w:rsidR="002806C0" w:rsidRPr="00142574">
        <w:rPr>
          <w:b/>
        </w:rPr>
        <w:t xml:space="preserve">the tracks’ </w:t>
      </w:r>
      <w:r w:rsidR="00DD356A" w:rsidRPr="00142574">
        <w:rPr>
          <w:b/>
        </w:rPr>
        <w:t>efficiency</w:t>
      </w:r>
      <w:r w:rsidR="00ED4EBC">
        <w:rPr>
          <w:b/>
        </w:rPr>
        <w:t>.</w:t>
      </w:r>
      <w:r w:rsidR="00142574" w:rsidRPr="00142574">
        <w:t xml:space="preserve"> </w:t>
      </w:r>
      <w:r w:rsidRPr="00142574">
        <w:t xml:space="preserve">We manipulated the efficiency of the train track paths in two different ways. First, we manipulated the track length, with shorter paths </w:t>
      </w:r>
      <w:r w:rsidRPr="00142574">
        <w:t>being more efficient</w:t>
      </w:r>
      <w:r w:rsidR="00322F78" w:rsidRPr="00142574">
        <w:t xml:space="preserve">. We contrasted three length conditions: </w:t>
      </w:r>
      <w:r w:rsidR="00A7051D" w:rsidRPr="00142574">
        <w:t>S</w:t>
      </w:r>
      <w:r w:rsidRPr="00142574">
        <w:t>hort</w:t>
      </w:r>
      <w:r w:rsidR="008B253A" w:rsidRPr="00142574">
        <w:t xml:space="preserve"> </w:t>
      </w:r>
      <w:r w:rsidRPr="00142574">
        <w:t xml:space="preserve">(3 track units, highly efficient), medium (7 units) and long </w:t>
      </w:r>
      <w:r w:rsidR="00322F78" w:rsidRPr="00142574">
        <w:t>(9 units, low efficiency).</w:t>
      </w:r>
    </w:p>
    <w:p w14:paraId="6B148A53" w14:textId="77777777" w:rsidR="007261E3" w:rsidRDefault="00891BE2" w:rsidP="004B4F9B">
      <w:r w:rsidRPr="00142574">
        <w:t>Second, we</w:t>
      </w:r>
      <w:r w:rsidR="005B355E" w:rsidRPr="00142574">
        <w:t xml:space="preserve"> manipulated the tracks’ efficiency</w:t>
      </w:r>
      <w:r w:rsidR="005B355E" w:rsidRPr="005B355E">
        <w:t xml:space="preserve"> by introducing a barrier to the grid. The barrier made formerly inefficient tracks more efficient, allowing us to compare tracks with exactly the same perceptual features, under conditions where they </w:t>
      </w:r>
      <w:r w:rsidR="007970C0">
        <w:t>were efficient vs. inefficient</w:t>
      </w:r>
      <w:r w:rsidR="005B355E" w:rsidRPr="005B355E">
        <w:t xml:space="preserve">. </w:t>
      </w:r>
      <w:r w:rsidR="004929E1">
        <w:t xml:space="preserve">We again tested three different track lengths, to parallel the no-barrier condition: Short (9 units), </w:t>
      </w:r>
      <w:r w:rsidR="004929E1" w:rsidRPr="005B355E">
        <w:t xml:space="preserve">medium (11 units) and long </w:t>
      </w:r>
      <w:r w:rsidR="004929E1">
        <w:t>(13 units).</w:t>
      </w:r>
      <w:r w:rsidR="007261E3">
        <w:t xml:space="preserve"> </w:t>
      </w:r>
    </w:p>
    <w:p w14:paraId="0E0B883E" w14:textId="77777777" w:rsidR="004929E1" w:rsidRDefault="002F74F0" w:rsidP="007261E3">
      <w:r>
        <w:t>One</w:t>
      </w:r>
      <w:r w:rsidR="00DD192A">
        <w:t xml:space="preserve"> crucial test case is shown in Figure 1: T</w:t>
      </w:r>
      <w:r w:rsidR="005B355E" w:rsidRPr="005B355E">
        <w:t xml:space="preserve">he long track from the no-barrier condition </w:t>
      </w:r>
      <w:r w:rsidR="00DD192A">
        <w:t>was perceptually identical to the short track in the barrier condition.</w:t>
      </w:r>
      <w:r w:rsidR="007970C0">
        <w:t xml:space="preserve"> </w:t>
      </w:r>
      <w:r w:rsidR="004929E1">
        <w:t>With the barrier present, t</w:t>
      </w:r>
      <w:r w:rsidR="007970C0">
        <w:t xml:space="preserve">his track </w:t>
      </w:r>
      <w:r w:rsidR="005B355E" w:rsidRPr="005B355E">
        <w:t>became th</w:t>
      </w:r>
      <w:r w:rsidR="004929E1">
        <w:t>e most efficient track</w:t>
      </w:r>
      <w:r w:rsidR="00DD192A">
        <w:t xml:space="preserve"> possible, whereas it had previously been highly inefficient.</w:t>
      </w:r>
    </w:p>
    <w:p w14:paraId="6B767030" w14:textId="77777777" w:rsidR="00861C54" w:rsidRDefault="00861C54" w:rsidP="007261E3"/>
    <w:p w14:paraId="39BACE16" w14:textId="72771545" w:rsidR="006937BF" w:rsidRPr="00861C54" w:rsidRDefault="008061A9" w:rsidP="00861C54">
      <w:pPr>
        <w:pStyle w:val="NormalSectionStart"/>
      </w:pPr>
      <w:r w:rsidRPr="00861C54">
        <w:rPr>
          <w:b/>
        </w:rPr>
        <w:t xml:space="preserve">Manipulating </w:t>
      </w:r>
      <w:r w:rsidR="0047240D" w:rsidRPr="00861C54">
        <w:rPr>
          <w:b/>
        </w:rPr>
        <w:t xml:space="preserve">the tracks’ </w:t>
      </w:r>
      <w:r w:rsidRPr="00861C54">
        <w:rPr>
          <w:b/>
        </w:rPr>
        <w:t>perceptual similarity</w:t>
      </w:r>
      <w:r w:rsidR="00ED4EBC">
        <w:rPr>
          <w:b/>
        </w:rPr>
        <w:t>.</w:t>
      </w:r>
      <w:r w:rsidR="00861C54">
        <w:t xml:space="preserve"> </w:t>
      </w:r>
      <w:r w:rsidR="00891BE2" w:rsidRPr="00861C54">
        <w:t>We also</w:t>
      </w:r>
      <w:r w:rsidR="005B355E" w:rsidRPr="00861C54">
        <w:t xml:space="preserve"> manipulated the perceptual similarity </w:t>
      </w:r>
      <w:r w:rsidR="00085043" w:rsidRPr="00861C54">
        <w:t>of the two tracks to one</w:t>
      </w:r>
      <w:r w:rsidR="0091799F" w:rsidRPr="00861C54">
        <w:t xml:space="preserve"> </w:t>
      </w:r>
      <w:r w:rsidR="005B355E" w:rsidRPr="00861C54">
        <w:t>another. Each of the main tracks tested</w:t>
      </w:r>
      <w:r w:rsidR="0091799F" w:rsidRPr="00861C54">
        <w:t xml:space="preserve"> (see above)</w:t>
      </w:r>
      <w:r w:rsidR="005B355E" w:rsidRPr="00861C54">
        <w:t xml:space="preserve"> was paired with one of three ‘comparison tracks’: an identical track, a track with a minor shape difference, or a track with a greater (major) shape difference. This created a 3 (track perceptual similarity) x 3 (track length) x 2 (</w:t>
      </w:r>
      <w:r w:rsidR="00F47A42" w:rsidRPr="00861C54">
        <w:t xml:space="preserve">barrier present/absent) design, </w:t>
      </w:r>
      <w:r w:rsidR="00091425" w:rsidRPr="00861C54">
        <w:t>with these manipulations tested</w:t>
      </w:r>
      <w:r w:rsidR="00F47A42" w:rsidRPr="00861C54">
        <w:t xml:space="preserve"> </w:t>
      </w:r>
      <w:r w:rsidR="00091425" w:rsidRPr="00861C54">
        <w:t>during</w:t>
      </w:r>
      <w:r w:rsidR="00F47A42" w:rsidRPr="00861C54">
        <w:t xml:space="preserve"> the first two blocks of trials</w:t>
      </w:r>
      <w:r w:rsidR="00B70447">
        <w:t xml:space="preserve"> (main trials)</w:t>
      </w:r>
      <w:r w:rsidR="00860570">
        <w:t>.</w:t>
      </w:r>
    </w:p>
    <w:p w14:paraId="4E80E427" w14:textId="77777777" w:rsidR="00D936C3" w:rsidRPr="00D936C3" w:rsidRDefault="00D936C3" w:rsidP="00D936C3"/>
    <w:p w14:paraId="41BD94EB" w14:textId="77777777" w:rsidR="005B355E" w:rsidRPr="009F311C" w:rsidRDefault="00E857DF" w:rsidP="00D936C3">
      <w:pPr>
        <w:pStyle w:val="NormalSectionStart"/>
      </w:pPr>
      <w:r w:rsidRPr="00D936C3">
        <w:rPr>
          <w:b/>
        </w:rPr>
        <w:t>Manipulating</w:t>
      </w:r>
      <w:r w:rsidR="005B355E" w:rsidRPr="00D936C3">
        <w:rPr>
          <w:b/>
        </w:rPr>
        <w:t xml:space="preserve"> </w:t>
      </w:r>
      <w:r w:rsidRPr="00D936C3">
        <w:rPr>
          <w:b/>
        </w:rPr>
        <w:t>the</w:t>
      </w:r>
      <w:r w:rsidR="005B355E" w:rsidRPr="00D936C3">
        <w:rPr>
          <w:b/>
        </w:rPr>
        <w:t xml:space="preserve"> expectation of efficiency</w:t>
      </w:r>
      <w:r w:rsidR="006937BF" w:rsidRPr="009F311C">
        <w:t xml:space="preserve"> </w:t>
      </w:r>
      <w:proofErr w:type="gramStart"/>
      <w:r w:rsidR="005B28B5">
        <w:t>In</w:t>
      </w:r>
      <w:proofErr w:type="gramEnd"/>
      <w:r w:rsidR="005B28B5">
        <w:t xml:space="preserve"> </w:t>
      </w:r>
      <w:r w:rsidR="005B28B5" w:rsidRPr="009F311C">
        <w:t>two additional blocks of trials</w:t>
      </w:r>
      <w:r w:rsidR="005B28B5">
        <w:t>,</w:t>
      </w:r>
      <w:r w:rsidR="005B28B5" w:rsidRPr="009F311C">
        <w:t xml:space="preserve"> </w:t>
      </w:r>
      <w:r w:rsidR="005B28B5">
        <w:t xml:space="preserve">we asked </w:t>
      </w:r>
      <w:r w:rsidR="005B355E" w:rsidRPr="009F311C">
        <w:t>whether participants’ judgments of copying changed based on the strength of their expectation of efficiency (parameter</w:t>
      </w:r>
      <w:r w:rsidR="005B355E" w:rsidRPr="00112311">
        <w:rPr>
          <w:i/>
        </w:rPr>
        <w:t xml:space="preserve"> </w:t>
      </w:r>
      <w:r w:rsidR="005B28B5" w:rsidRPr="00112311">
        <w:rPr>
          <w:i/>
        </w:rPr>
        <w:t>f</w:t>
      </w:r>
      <w:r w:rsidR="005B28B5">
        <w:t xml:space="preserve">). These trials </w:t>
      </w:r>
      <w:r w:rsidR="00861D32">
        <w:t>repeated</w:t>
      </w:r>
      <w:r w:rsidR="005B355E" w:rsidRPr="009F311C">
        <w:t xml:space="preserve"> the same track </w:t>
      </w:r>
      <w:r w:rsidR="00963574">
        <w:t>shapes</w:t>
      </w:r>
      <w:r w:rsidR="005B355E" w:rsidRPr="009F311C">
        <w:t xml:space="preserve"> as the </w:t>
      </w:r>
      <w:r w:rsidR="00B20563">
        <w:t>no-barrier</w:t>
      </w:r>
      <w:r w:rsidR="005B355E" w:rsidRPr="009F311C">
        <w:t xml:space="preserve"> trials d</w:t>
      </w:r>
      <w:r w:rsidR="00861D32">
        <w:t>escribed above, but manipulated</w:t>
      </w:r>
      <w:r w:rsidR="00310E84">
        <w:t xml:space="preserve"> the instructions. </w:t>
      </w:r>
      <w:r w:rsidR="00A45266">
        <w:t>On</w:t>
      </w:r>
      <w:r w:rsidR="00963574">
        <w:t xml:space="preserve"> </w:t>
      </w:r>
      <w:r w:rsidR="005B355E" w:rsidRPr="00963574">
        <w:rPr>
          <w:i/>
        </w:rPr>
        <w:t>strong efficiency expectation</w:t>
      </w:r>
      <w:r w:rsidR="005B355E" w:rsidRPr="009F311C">
        <w:t xml:space="preserve"> </w:t>
      </w:r>
      <w:r w:rsidR="00AC0859">
        <w:t>trials</w:t>
      </w:r>
      <w:r w:rsidR="005B355E" w:rsidRPr="009F311C">
        <w:t>,</w:t>
      </w:r>
      <w:r w:rsidR="00157ED8">
        <w:t xml:space="preserve"> the</w:t>
      </w:r>
      <w:r w:rsidR="005B355E" w:rsidRPr="009F311C">
        <w:t xml:space="preserve"> instructions specified that the builders were trying to “get from A to B as quickly as possible”, while </w:t>
      </w:r>
      <w:r w:rsidR="003E26F7">
        <w:t>on</w:t>
      </w:r>
      <w:r w:rsidR="005B355E" w:rsidRPr="009F311C">
        <w:t xml:space="preserve"> </w:t>
      </w:r>
      <w:r w:rsidR="005B355E" w:rsidRPr="00A27E13">
        <w:rPr>
          <w:i/>
        </w:rPr>
        <w:t>weak efficiency expectation</w:t>
      </w:r>
      <w:r w:rsidR="005B355E" w:rsidRPr="009F311C">
        <w:t xml:space="preserve"> </w:t>
      </w:r>
      <w:r w:rsidR="003E26F7">
        <w:t>trials</w:t>
      </w:r>
      <w:r w:rsidR="005B355E" w:rsidRPr="009F311C">
        <w:t xml:space="preserve">, instructions said they were “just having fun with the train track building task, and just had to make sure their tracks went from A to B”. </w:t>
      </w:r>
    </w:p>
    <w:p w14:paraId="2106D2AA" w14:textId="77777777" w:rsidR="00567BDD" w:rsidRPr="00567BDD" w:rsidRDefault="00567BDD" w:rsidP="00567BDD"/>
    <w:p w14:paraId="1DCC8EB0" w14:textId="2E35064B" w:rsidR="005B355E" w:rsidRPr="00F33941" w:rsidRDefault="005B355E" w:rsidP="00F33941">
      <w:pPr>
        <w:pStyle w:val="NormalSectionStart"/>
      </w:pPr>
      <w:r w:rsidRPr="00F33941">
        <w:rPr>
          <w:b/>
        </w:rPr>
        <w:t>Manipulating the prior on copying</w:t>
      </w:r>
      <w:r w:rsidRPr="00F33941">
        <w:t xml:space="preserve"> </w:t>
      </w:r>
      <w:r w:rsidR="007A573B">
        <w:t>Lastly, we tested</w:t>
      </w:r>
      <w:r w:rsidRPr="00F33941">
        <w:t xml:space="preserve"> whether the pri</w:t>
      </w:r>
      <w:r w:rsidR="00562202">
        <w:t>or likelihood of copying affected</w:t>
      </w:r>
      <w:r w:rsidRPr="00F33941">
        <w:t xml:space="preserve"> participants’ judgments, </w:t>
      </w:r>
      <w:r w:rsidR="007A573B">
        <w:t>in two final blocks of trials. These trials</w:t>
      </w:r>
      <w:r w:rsidRPr="00F33941">
        <w:t xml:space="preserve"> </w:t>
      </w:r>
      <w:r w:rsidR="007A573B">
        <w:t>repeated</w:t>
      </w:r>
      <w:r w:rsidRPr="00F33941">
        <w:t xml:space="preserve"> the same track pairs as the </w:t>
      </w:r>
      <w:r w:rsidR="00B61FDD">
        <w:t>no-barrier</w:t>
      </w:r>
      <w:r w:rsidRPr="00F33941">
        <w:t xml:space="preserve"> trials d</w:t>
      </w:r>
      <w:r w:rsidR="00071A2B">
        <w:t>escribed above, but manipulated</w:t>
      </w:r>
      <w:r w:rsidRPr="00F33941">
        <w:t xml:space="preserve"> the prior </w:t>
      </w:r>
      <w:r w:rsidR="00071A2B">
        <w:t>via the instructions</w:t>
      </w:r>
      <w:r w:rsidRPr="00F33941">
        <w:t>.</w:t>
      </w:r>
      <w:r w:rsidR="00525878">
        <w:t xml:space="preserve"> On</w:t>
      </w:r>
      <w:r w:rsidRPr="00F33941">
        <w:t xml:space="preserve"> the </w:t>
      </w:r>
      <w:r w:rsidRPr="000F3D3B">
        <w:rPr>
          <w:i/>
        </w:rPr>
        <w:t>high copying prior</w:t>
      </w:r>
      <w:r w:rsidRPr="00F33941">
        <w:t xml:space="preserve"> </w:t>
      </w:r>
      <w:r w:rsidR="00525878">
        <w:t>trials</w:t>
      </w:r>
      <w:r w:rsidRPr="00F33941">
        <w:t>, instructions said the builders of the paths were “</w:t>
      </w:r>
      <w:r w:rsidR="00686DE4">
        <w:t xml:space="preserve">sitting next to each other”; on </w:t>
      </w:r>
      <w:r w:rsidRPr="00F817A4">
        <w:rPr>
          <w:i/>
        </w:rPr>
        <w:t>low copying prior</w:t>
      </w:r>
      <w:r w:rsidRPr="00F33941">
        <w:t xml:space="preserve"> </w:t>
      </w:r>
      <w:r w:rsidR="00686DE4">
        <w:t>trials</w:t>
      </w:r>
      <w:r w:rsidRPr="00F33941">
        <w:t>, instructions said “the builders were seated far apart, facing opposite directions”.</w:t>
      </w:r>
    </w:p>
    <w:p w14:paraId="4B8AC1FD" w14:textId="77777777" w:rsidR="00BF778C" w:rsidRPr="00DD4707" w:rsidRDefault="00BF778C" w:rsidP="00DD4707">
      <w:pPr>
        <w:pStyle w:val="Heading1"/>
      </w:pPr>
      <w:r w:rsidRPr="00DD4707">
        <w:t>Results</w:t>
      </w:r>
    </w:p>
    <w:p w14:paraId="2540EEC3" w14:textId="5C573970" w:rsidR="00D878C0" w:rsidRDefault="00D878C0" w:rsidP="00D878C0">
      <w:pPr>
        <w:pStyle w:val="NormalSectionStart"/>
      </w:pPr>
      <w:r>
        <w:t xml:space="preserve">Overall, participants inferred that </w:t>
      </w:r>
      <w:r w:rsidR="000443BE">
        <w:t>the designs were</w:t>
      </w:r>
      <w:r w:rsidR="00E830E8">
        <w:t xml:space="preserve"> copied </w:t>
      </w:r>
      <w:r w:rsidR="00686436">
        <w:t>most often</w:t>
      </w:r>
      <w:r>
        <w:t xml:space="preserve"> when the track</w:t>
      </w:r>
      <w:r w:rsidR="00F158F0">
        <w:t>s</w:t>
      </w:r>
      <w:r>
        <w:t xml:space="preserve"> were identical</w:t>
      </w:r>
      <w:r w:rsidR="00BF01A0">
        <w:t>,</w:t>
      </w:r>
      <w:r>
        <w:t xml:space="preserve"> and least</w:t>
      </w:r>
      <w:r w:rsidR="00BF01A0">
        <w:t xml:space="preserve"> often</w:t>
      </w:r>
      <w:r>
        <w:t xml:space="preserve"> wh</w:t>
      </w:r>
      <w:r w:rsidR="00D77F33">
        <w:t xml:space="preserve">en they </w:t>
      </w:r>
      <w:r w:rsidR="00F158F0">
        <w:t>had major</w:t>
      </w:r>
      <w:r w:rsidR="00D77F33">
        <w:t xml:space="preserve"> differe</w:t>
      </w:r>
      <w:r w:rsidR="00F158F0">
        <w:t>nces</w:t>
      </w:r>
      <w:r w:rsidR="00D77F33">
        <w:t xml:space="preserve"> </w:t>
      </w:r>
      <w:r>
        <w:t>(Mean % answerin</w:t>
      </w:r>
      <w:r w:rsidR="001220DF">
        <w:t>g “copied”</w:t>
      </w:r>
      <w:r w:rsidR="006B73D6">
        <w:t>,</w:t>
      </w:r>
      <w:r w:rsidR="001220DF">
        <w:t xml:space="preserve"> Identical</w:t>
      </w:r>
      <w:r w:rsidR="004028A4">
        <w:t>:</w:t>
      </w:r>
      <w:r w:rsidR="001220DF">
        <w:t xml:space="preserve"> 66.2%, </w:t>
      </w:r>
      <w:r w:rsidR="001220DF" w:rsidRPr="00CF7249">
        <w:rPr>
          <w:i/>
        </w:rPr>
        <w:t>SEM</w:t>
      </w:r>
      <w:r>
        <w:t>=</w:t>
      </w:r>
      <w:r w:rsidR="001220DF">
        <w:t>±2.4</w:t>
      </w:r>
      <w:r>
        <w:t xml:space="preserve">%; </w:t>
      </w:r>
      <w:r w:rsidR="00845D52">
        <w:t>Mi</w:t>
      </w:r>
      <w:r w:rsidR="001220DF">
        <w:t>nor difference</w:t>
      </w:r>
      <w:r w:rsidR="001945AF">
        <w:t>:</w:t>
      </w:r>
      <w:r w:rsidR="001220DF">
        <w:t xml:space="preserve"> 37.8%, </w:t>
      </w:r>
      <w:r w:rsidR="001220DF" w:rsidRPr="00CF7249">
        <w:rPr>
          <w:i/>
        </w:rPr>
        <w:t>SEM</w:t>
      </w:r>
      <w:r>
        <w:t>=</w:t>
      </w:r>
      <w:r w:rsidR="001220DF">
        <w:t>±3.0</w:t>
      </w:r>
      <w:r>
        <w:t xml:space="preserve">%; </w:t>
      </w:r>
      <w:r w:rsidR="00413BAF">
        <w:t>M</w:t>
      </w:r>
      <w:r>
        <w:t xml:space="preserve">ajor </w:t>
      </w:r>
      <w:r w:rsidR="001220DF">
        <w:t>d</w:t>
      </w:r>
      <w:r>
        <w:t>ifference</w:t>
      </w:r>
      <w:r w:rsidR="00736636">
        <w:t>:</w:t>
      </w:r>
      <w:r>
        <w:t xml:space="preserve"> </w:t>
      </w:r>
      <w:r w:rsidR="001220DF">
        <w:t>4.5</w:t>
      </w:r>
      <w:r>
        <w:t xml:space="preserve">%, </w:t>
      </w:r>
      <w:r w:rsidRPr="00CF7249">
        <w:rPr>
          <w:i/>
        </w:rPr>
        <w:t>S</w:t>
      </w:r>
      <w:r w:rsidR="001220DF" w:rsidRPr="00CF7249">
        <w:rPr>
          <w:i/>
        </w:rPr>
        <w:t>EM</w:t>
      </w:r>
      <w:r>
        <w:t>=</w:t>
      </w:r>
      <w:r w:rsidR="001220DF">
        <w:t>±1.2</w:t>
      </w:r>
      <w:r>
        <w:t xml:space="preserve">%; all contrasts </w:t>
      </w:r>
      <w:r w:rsidRPr="001220DF">
        <w:rPr>
          <w:i/>
        </w:rPr>
        <w:t>p</w:t>
      </w:r>
      <w:r>
        <w:t xml:space="preserve">&lt;0.0001). </w:t>
      </w:r>
      <w:r w:rsidR="001B641B">
        <w:t xml:space="preserve">Thus, </w:t>
      </w:r>
      <w:r>
        <w:t xml:space="preserve">participants were </w:t>
      </w:r>
      <w:r w:rsidR="00240314">
        <w:t xml:space="preserve">attending to </w:t>
      </w:r>
      <w:r>
        <w:lastRenderedPageBreak/>
        <w:t xml:space="preserve">the task and </w:t>
      </w:r>
      <w:proofErr w:type="gramStart"/>
      <w:r w:rsidR="001B641B">
        <w:t>taking into account</w:t>
      </w:r>
      <w:proofErr w:type="gramEnd"/>
      <w:r w:rsidR="001B641B">
        <w:t xml:space="preserve"> the</w:t>
      </w:r>
      <w:r>
        <w:t xml:space="preserve"> perceptual similarity</w:t>
      </w:r>
      <w:r w:rsidR="001B641B">
        <w:t xml:space="preserve"> of the tracks when inferring whether they were copied</w:t>
      </w:r>
      <w:r>
        <w:t xml:space="preserve">. </w:t>
      </w:r>
    </w:p>
    <w:p w14:paraId="47147F3D" w14:textId="323945A9" w:rsidR="002D039A" w:rsidRDefault="00D878C0" w:rsidP="00BF778C">
      <w:r>
        <w:t xml:space="preserve">Our major question of interest was whether participants </w:t>
      </w:r>
      <w:proofErr w:type="gramStart"/>
      <w:r>
        <w:t>take into account</w:t>
      </w:r>
      <w:proofErr w:type="gramEnd"/>
      <w:r>
        <w:t xml:space="preserve"> other factors</w:t>
      </w:r>
      <w:r w:rsidR="00F84650">
        <w:t>,</w:t>
      </w:r>
      <w:r>
        <w:t xml:space="preserve"> like efficiency, that "explain away" some aspects of similarity</w:t>
      </w:r>
      <w:r w:rsidR="009A1778">
        <w:t xml:space="preserve"> </w:t>
      </w:r>
      <w:r w:rsidR="00965BD0">
        <w:t xml:space="preserve">and </w:t>
      </w:r>
      <w:r>
        <w:t>reduc</w:t>
      </w:r>
      <w:r w:rsidR="00965BD0">
        <w:t>e</w:t>
      </w:r>
      <w:r>
        <w:t xml:space="preserve"> the likelihood of copying for some pairs of tracks. To assess this, we first looked at the holistic fit between each of the two formal models (explanation-based model; perceptual heuristics model) and the behavioral data, focusing on the data from the main trials</w:t>
      </w:r>
      <w:r w:rsidR="003D49F8">
        <w:t xml:space="preserve"> with the normal instructions </w:t>
      </w:r>
      <w:r w:rsidR="00526E25">
        <w:t>(</w:t>
      </w:r>
      <w:r w:rsidR="00B84A24">
        <w:t>see</w:t>
      </w:r>
      <w:r w:rsidR="00556AD4">
        <w:t xml:space="preserve"> above, ‘Manipulating the tracks’ efficiency’</w:t>
      </w:r>
      <w:r w:rsidR="00B84A24">
        <w:t>).</w:t>
      </w:r>
      <w:r>
        <w:t xml:space="preserve"> Overall model predictions for the explanation-based and perceptual similarity model are plotted in Figure 2. </w:t>
      </w:r>
      <w:r w:rsidR="00AD40F0">
        <w:t>T</w:t>
      </w:r>
      <w:r>
        <w:t xml:space="preserve">he explanation-based model provided a better match to </w:t>
      </w:r>
      <w:r w:rsidR="00200206">
        <w:t>participants’ judgments</w:t>
      </w:r>
      <w:r>
        <w:t xml:space="preserve"> (</w:t>
      </w:r>
      <w:r w:rsidR="005579E7" w:rsidRPr="00CF7249">
        <w:rPr>
          <w:i/>
        </w:rPr>
        <w:t>R</w:t>
      </w:r>
      <w:r w:rsidRPr="005579E7">
        <w:rPr>
          <w:vertAlign w:val="superscript"/>
        </w:rPr>
        <w:t>2</w:t>
      </w:r>
      <w:r>
        <w:t>=0.93) than did th</w:t>
      </w:r>
      <w:r w:rsidR="005579E7">
        <w:t>e perceptual similarity model (</w:t>
      </w:r>
      <w:r w:rsidR="005579E7" w:rsidRPr="00CF7249">
        <w:rPr>
          <w:i/>
        </w:rPr>
        <w:t>R</w:t>
      </w:r>
      <w:r w:rsidRPr="005579E7">
        <w:rPr>
          <w:vertAlign w:val="superscript"/>
        </w:rPr>
        <w:t>2</w:t>
      </w:r>
      <w:r>
        <w:t xml:space="preserve">=0.69; difference: </w:t>
      </w:r>
      <w:r w:rsidRPr="00CF7249">
        <w:rPr>
          <w:i/>
        </w:rPr>
        <w:t>p</w:t>
      </w:r>
      <w:r>
        <w:t xml:space="preserve">=0.0004; </w:t>
      </w:r>
      <w:proofErr w:type="spellStart"/>
      <w:r>
        <w:t>Steiger</w:t>
      </w:r>
      <w:proofErr w:type="spellEnd"/>
      <w:r>
        <w:t xml:space="preserve"> test for dependent correlations). </w:t>
      </w:r>
      <w:r w:rsidR="000B1D20">
        <w:t xml:space="preserve">This difference held across all reasonable parameter values, with an average difference in </w:t>
      </w:r>
      <w:r w:rsidR="000B1D20" w:rsidRPr="00CF7249">
        <w:rPr>
          <w:i/>
        </w:rPr>
        <w:t>R</w:t>
      </w:r>
      <w:r w:rsidR="000B1D20" w:rsidRPr="00CF7249">
        <w:rPr>
          <w:vertAlign w:val="superscript"/>
        </w:rPr>
        <w:t>2</w:t>
      </w:r>
      <w:r w:rsidR="000B1D20">
        <w:t xml:space="preserve"> of 0.24 in favor of the explanation-based model across all possible parameter settings. </w:t>
      </w:r>
      <w:r>
        <w:t xml:space="preserve">This high correlation means that on trials where participants more often say that the builders copied, the explanation-based model also tends to say copying is more likely </w:t>
      </w:r>
      <w:r w:rsidR="00D20014">
        <w:t xml:space="preserve">– </w:t>
      </w:r>
      <w:r>
        <w:t xml:space="preserve">the model can predict on a trial-by-trial basis when copying is more likely to be inferred. In contrast, the perceptual </w:t>
      </w:r>
      <w:r w:rsidR="00C553E3">
        <w:t xml:space="preserve">heuristics </w:t>
      </w:r>
      <w:r>
        <w:t>model is significantly less accurate at predicting participants’ responses</w:t>
      </w:r>
      <w:r w:rsidR="0054186C">
        <w:t>.</w:t>
      </w:r>
    </w:p>
    <w:p w14:paraId="1DF76265" w14:textId="7F8DB753" w:rsidR="00A55593" w:rsidRDefault="0071695E" w:rsidP="0071695E">
      <w:r w:rsidRPr="00BF778C">
        <w:t>Several patterns in participants’ responses</w:t>
      </w:r>
      <w:r>
        <w:t xml:space="preserve"> provide additional empirical support for the explanation-based model</w:t>
      </w:r>
      <w:r w:rsidRPr="00BF778C">
        <w:t xml:space="preserve">. </w:t>
      </w:r>
      <w:r w:rsidR="00A55593">
        <w:t xml:space="preserve">Broadly, the explanation-based model predicts that in addition to </w:t>
      </w:r>
      <w:r w:rsidR="00DE2934">
        <w:t xml:space="preserve">using </w:t>
      </w:r>
      <w:r w:rsidR="00A55593">
        <w:t xml:space="preserve">perceptual similarity between the tracks to infer copying, </w:t>
      </w:r>
      <w:r w:rsidR="00A32264">
        <w:t xml:space="preserve">participants should explain away some </w:t>
      </w:r>
      <w:r w:rsidR="00A55593">
        <w:t xml:space="preserve">kinds of perceptual similarity </w:t>
      </w:r>
      <w:r w:rsidR="008162DF">
        <w:t>with</w:t>
      </w:r>
      <w:r w:rsidR="00A32264">
        <w:t xml:space="preserve"> </w:t>
      </w:r>
      <w:r w:rsidR="001F33D5">
        <w:t xml:space="preserve">alternative explanations for </w:t>
      </w:r>
      <w:r w:rsidR="00A55593">
        <w:t xml:space="preserve">independent generation. In particular, </w:t>
      </w:r>
      <w:r w:rsidR="00744749">
        <w:t xml:space="preserve">because </w:t>
      </w:r>
      <w:r w:rsidR="002064AA">
        <w:t xml:space="preserve">people tend to aim for efficient designs, </w:t>
      </w:r>
      <w:r w:rsidR="00744749">
        <w:t xml:space="preserve">the </w:t>
      </w:r>
      <w:r w:rsidR="00A55593">
        <w:t>likelihood of independently generating efficient tracks is high</w:t>
      </w:r>
      <w:r w:rsidR="006B3A38">
        <w:t xml:space="preserve">; </w:t>
      </w:r>
      <w:r w:rsidR="00D0146C">
        <w:t>t</w:t>
      </w:r>
      <w:r w:rsidR="00B31201">
        <w:t xml:space="preserve">he model predicts that </w:t>
      </w:r>
      <w:r w:rsidR="00A55593">
        <w:t xml:space="preserve">similarity between efficient tracks </w:t>
      </w:r>
      <w:r w:rsidR="00B54688">
        <w:t>should</w:t>
      </w:r>
      <w:r w:rsidR="00A55593">
        <w:t xml:space="preserve"> not</w:t>
      </w:r>
      <w:r w:rsidR="00B54688">
        <w:t xml:space="preserve"> be</w:t>
      </w:r>
      <w:r w:rsidR="00A55593">
        <w:t xml:space="preserve"> strong evidence of copying. In addition, the model predicts that the extent of this 'explaining away' by efficiency should be modulated by </w:t>
      </w:r>
      <w:r w:rsidR="004F67D2">
        <w:t xml:space="preserve">the strength of the builders’ preference for efficient </w:t>
      </w:r>
      <w:r w:rsidR="002739EB">
        <w:t>tracks</w:t>
      </w:r>
      <w:r w:rsidR="00A55593">
        <w:t xml:space="preserve">: </w:t>
      </w:r>
      <w:r w:rsidR="007B43B1">
        <w:t>I</w:t>
      </w:r>
      <w:r w:rsidR="00A55593">
        <w:t xml:space="preserve">f </w:t>
      </w:r>
      <w:r w:rsidR="00451258">
        <w:t>the builders are all</w:t>
      </w:r>
      <w:r w:rsidR="003607CD">
        <w:t xml:space="preserve"> </w:t>
      </w:r>
      <w:r w:rsidR="00A55593">
        <w:t xml:space="preserve">trying hard to make </w:t>
      </w:r>
      <w:r w:rsidR="002739EB">
        <w:t>very</w:t>
      </w:r>
      <w:r w:rsidR="00A55593">
        <w:t xml:space="preserve"> </w:t>
      </w:r>
      <w:r w:rsidR="00451258">
        <w:t xml:space="preserve">efficient </w:t>
      </w:r>
      <w:r w:rsidR="00A55593">
        <w:t>track</w:t>
      </w:r>
      <w:r w:rsidR="002739EB">
        <w:t>s</w:t>
      </w:r>
      <w:r w:rsidR="00286CF2">
        <w:t xml:space="preserve">, then they are likely to generate the same </w:t>
      </w:r>
      <w:r w:rsidR="00D9732F">
        <w:t>desi</w:t>
      </w:r>
      <w:r w:rsidR="00BD426E">
        <w:t>gn</w:t>
      </w:r>
      <w:r w:rsidR="00D133DC">
        <w:t xml:space="preserve"> independently</w:t>
      </w:r>
      <w:r w:rsidR="002313EB">
        <w:t xml:space="preserve">, </w:t>
      </w:r>
      <w:r w:rsidR="00335D8F">
        <w:t>and</w:t>
      </w:r>
      <w:r w:rsidR="00A55593">
        <w:t xml:space="preserve"> similar</w:t>
      </w:r>
      <w:r w:rsidR="00877F93">
        <w:t xml:space="preserve"> efficient designs</w:t>
      </w:r>
      <w:r w:rsidR="00A55593">
        <w:t xml:space="preserve"> should </w:t>
      </w:r>
      <w:r w:rsidR="00335D8F">
        <w:t>not provide evidence of copying</w:t>
      </w:r>
      <w:r w:rsidR="00966A33">
        <w:t>.</w:t>
      </w:r>
      <w:r w:rsidR="00A55593">
        <w:t xml:space="preserve"> </w:t>
      </w:r>
      <w:r w:rsidR="00966A33">
        <w:t>I</w:t>
      </w:r>
      <w:r w:rsidR="001E3DF5">
        <w:t xml:space="preserve">n contrast, </w:t>
      </w:r>
      <w:r w:rsidR="00A55593">
        <w:t xml:space="preserve">if people are not </w:t>
      </w:r>
      <w:r w:rsidR="00A644FB">
        <w:t xml:space="preserve">trying to be </w:t>
      </w:r>
      <w:r w:rsidR="00A55593">
        <w:t xml:space="preserve">efficient, </w:t>
      </w:r>
      <w:r w:rsidR="006512CC">
        <w:t>similar</w:t>
      </w:r>
      <w:r w:rsidR="0059640F">
        <w:t xml:space="preserve"> efficient designs </w:t>
      </w:r>
      <w:r w:rsidR="00CB59D5">
        <w:t>should serve as evidence of copying</w:t>
      </w:r>
      <w:r w:rsidR="00A55593">
        <w:t xml:space="preserve">. </w:t>
      </w:r>
      <w:r w:rsidR="0092243A">
        <w:t>F</w:t>
      </w:r>
      <w:r w:rsidR="00A55593">
        <w:t xml:space="preserve">inally, the model predicts a strong role for the prior: if </w:t>
      </w:r>
      <w:r w:rsidR="00A55593" w:rsidRPr="006D7114">
        <w:rPr>
          <w:i/>
        </w:rPr>
        <w:t>a priori</w:t>
      </w:r>
      <w:r w:rsidR="00A55593">
        <w:t xml:space="preserve"> we believe participants are extremely unlikely to be able to copy each other</w:t>
      </w:r>
      <w:r w:rsidR="00562751">
        <w:t xml:space="preserve"> (e.g., if they are </w:t>
      </w:r>
      <w:r w:rsidR="00E173A8">
        <w:t>seated</w:t>
      </w:r>
      <w:r w:rsidR="00562751">
        <w:t xml:space="preserve"> </w:t>
      </w:r>
      <w:r w:rsidR="00126A6F">
        <w:t xml:space="preserve">very </w:t>
      </w:r>
      <w:r w:rsidR="00562751">
        <w:t>far apart)</w:t>
      </w:r>
      <w:r w:rsidR="00A55593">
        <w:t>, then we should not infer they copied</w:t>
      </w:r>
      <w:r w:rsidR="00126A6F">
        <w:t>,</w:t>
      </w:r>
      <w:r w:rsidR="00A55593">
        <w:t xml:space="preserve"> even if they produce perceptually identical tracks.</w:t>
      </w:r>
    </w:p>
    <w:p w14:paraId="321376B8" w14:textId="193EE24E" w:rsidR="00EB1666" w:rsidRDefault="00562751" w:rsidP="006D7114">
      <w:r>
        <w:t xml:space="preserve">We found evidence consistent with all of these predictions. </w:t>
      </w:r>
      <w:r w:rsidR="0071695E">
        <w:t>In particular</w:t>
      </w:r>
      <w:r w:rsidR="0071695E" w:rsidRPr="00BF778C">
        <w:t xml:space="preserve">, efficiency played a </w:t>
      </w:r>
      <w:r w:rsidR="00F91397">
        <w:t xml:space="preserve">significant </w:t>
      </w:r>
      <w:r w:rsidR="0071695E" w:rsidRPr="00BF778C">
        <w:t xml:space="preserve">role in </w:t>
      </w:r>
      <w:r w:rsidR="00F91397">
        <w:t xml:space="preserve">people's </w:t>
      </w:r>
      <w:r w:rsidR="0071695E" w:rsidRPr="00BF778C">
        <w:t>judgments</w:t>
      </w:r>
      <w:r w:rsidR="00F91397">
        <w:t xml:space="preserve"> above and beyond perceptual similarity. For example, ev</w:t>
      </w:r>
      <w:r w:rsidR="0071695E" w:rsidRPr="00BF778C">
        <w:t xml:space="preserve">en when pairs of tracks were perceptually identical, </w:t>
      </w:r>
      <w:r w:rsidR="0071695E">
        <w:t>people</w:t>
      </w:r>
      <w:r w:rsidR="0071695E" w:rsidRPr="00BF778C">
        <w:t xml:space="preserve"> judged </w:t>
      </w:r>
      <w:r w:rsidR="0071695E">
        <w:t xml:space="preserve">the most </w:t>
      </w:r>
      <w:r w:rsidR="0071695E" w:rsidRPr="00BF778C">
        <w:t xml:space="preserve">efficient tracks </w:t>
      </w:r>
      <w:r w:rsidR="0071695E">
        <w:t>(</w:t>
      </w:r>
      <w:r w:rsidR="0071695E" w:rsidRPr="00CF7249">
        <w:rPr>
          <w:i/>
        </w:rPr>
        <w:t>M</w:t>
      </w:r>
      <w:r w:rsidR="0071695E">
        <w:t xml:space="preserve">=32.2%, </w:t>
      </w:r>
      <w:proofErr w:type="gramStart"/>
      <w:r w:rsidR="0071695E" w:rsidRPr="00CF7249">
        <w:rPr>
          <w:i/>
        </w:rPr>
        <w:t>SEM</w:t>
      </w:r>
      <w:r w:rsidR="0071695E">
        <w:t>:±</w:t>
      </w:r>
      <w:proofErr w:type="gramEnd"/>
      <w:r w:rsidR="0071695E">
        <w:t xml:space="preserve">3.7%) </w:t>
      </w:r>
      <w:r w:rsidR="0071695E" w:rsidRPr="00BF778C">
        <w:t xml:space="preserve">as copied less often than </w:t>
      </w:r>
      <w:r w:rsidR="0071695E">
        <w:t xml:space="preserve">the least </w:t>
      </w:r>
      <w:r w:rsidR="0071695E" w:rsidRPr="00BF778C">
        <w:t>efficient tracks</w:t>
      </w:r>
      <w:r w:rsidR="0071695E">
        <w:t xml:space="preserve"> (</w:t>
      </w:r>
      <w:r w:rsidR="0071695E" w:rsidRPr="00CF7249">
        <w:rPr>
          <w:i/>
        </w:rPr>
        <w:t>M</w:t>
      </w:r>
      <w:r w:rsidR="0071695E">
        <w:t xml:space="preserve">=83.7%, </w:t>
      </w:r>
      <w:r w:rsidR="0071695E" w:rsidRPr="00CF7249">
        <w:rPr>
          <w:i/>
        </w:rPr>
        <w:t>SEM</w:t>
      </w:r>
      <w:r w:rsidR="0071695E">
        <w:t xml:space="preserve">:±2.9%; difference: </w:t>
      </w:r>
      <w:r w:rsidR="0071695E" w:rsidRPr="00561F07">
        <w:rPr>
          <w:i/>
        </w:rPr>
        <w:t>p</w:t>
      </w:r>
      <w:r w:rsidR="0071695E">
        <w:t>&lt;0.0001)</w:t>
      </w:r>
      <w:r w:rsidR="0071695E" w:rsidRPr="00BF778C">
        <w:t xml:space="preserve">. </w:t>
      </w:r>
      <w:r w:rsidR="00AB15CF">
        <w:t xml:space="preserve">In addition, the exact same track </w:t>
      </w:r>
      <w:r w:rsidR="00CF058B">
        <w:t>was judged</w:t>
      </w:r>
      <w:r w:rsidR="00AB15CF">
        <w:t xml:space="preserve"> less likely to be co</w:t>
      </w:r>
      <w:r w:rsidR="00F91397">
        <w:t xml:space="preserve">pied when a barrier was present, making </w:t>
      </w:r>
      <w:r w:rsidR="00F0331F">
        <w:t>that track</w:t>
      </w:r>
      <w:r w:rsidR="00F91397">
        <w:t xml:space="preserve"> </w:t>
      </w:r>
      <w:r w:rsidR="00A676FB">
        <w:t xml:space="preserve">a highly </w:t>
      </w:r>
      <w:r w:rsidR="00F0331F">
        <w:t>efficient</w:t>
      </w:r>
      <w:r w:rsidR="00D85FDA">
        <w:t xml:space="preserve"> design, given the constraints</w:t>
      </w:r>
      <w:r w:rsidR="00F91397">
        <w:t xml:space="preserve"> </w:t>
      </w:r>
      <w:r w:rsidR="00AB15CF">
        <w:t>(</w:t>
      </w:r>
      <w:r w:rsidR="00AB15CF" w:rsidRPr="00CF7249">
        <w:rPr>
          <w:i/>
        </w:rPr>
        <w:t>M</w:t>
      </w:r>
      <w:r w:rsidR="00AB15CF">
        <w:t xml:space="preserve">=56.3%, </w:t>
      </w:r>
      <w:r w:rsidR="00AB15CF" w:rsidRPr="00CF7249">
        <w:rPr>
          <w:i/>
        </w:rPr>
        <w:t>SEM</w:t>
      </w:r>
      <w:r w:rsidR="00AB15CF">
        <w:t>:</w:t>
      </w:r>
      <w:r w:rsidR="00AB15CF" w:rsidRPr="00AB15CF">
        <w:t xml:space="preserve"> </w:t>
      </w:r>
      <w:r w:rsidR="00AB15CF">
        <w:t>±7.2%)</w:t>
      </w:r>
      <w:r w:rsidR="006F5D28">
        <w:t>,</w:t>
      </w:r>
      <w:r w:rsidR="00AB15CF">
        <w:t xml:space="preserve"> </w:t>
      </w:r>
      <w:r w:rsidR="00885A17">
        <w:t xml:space="preserve">versus </w:t>
      </w:r>
      <w:r w:rsidR="00AB15CF">
        <w:t xml:space="preserve">when </w:t>
      </w:r>
      <w:r w:rsidR="00F91397">
        <w:t>the barrier</w:t>
      </w:r>
      <w:r w:rsidR="00AB15CF">
        <w:t xml:space="preserve"> was</w:t>
      </w:r>
      <w:r w:rsidR="00F0331F">
        <w:t xml:space="preserve"> not</w:t>
      </w:r>
      <w:r w:rsidR="00AB15CF">
        <w:t xml:space="preserve"> present</w:t>
      </w:r>
      <w:r w:rsidR="00F91397">
        <w:t xml:space="preserve">, </w:t>
      </w:r>
      <w:r w:rsidR="00463D5D">
        <w:t>making that track an</w:t>
      </w:r>
      <w:r w:rsidR="00B14DD2">
        <w:t xml:space="preserve"> </w:t>
      </w:r>
      <w:r w:rsidR="00F91397">
        <w:t xml:space="preserve">inefficient </w:t>
      </w:r>
      <w:r w:rsidR="00463D5D">
        <w:t>design</w:t>
      </w:r>
      <w:r w:rsidR="00AB15CF">
        <w:t xml:space="preserve"> (</w:t>
      </w:r>
      <w:r w:rsidR="00AB15CF" w:rsidRPr="00CF7249">
        <w:rPr>
          <w:i/>
        </w:rPr>
        <w:t>M</w:t>
      </w:r>
      <w:r w:rsidR="00AB15CF">
        <w:t xml:space="preserve">=83.3%; </w:t>
      </w:r>
      <w:proofErr w:type="gramStart"/>
      <w:r w:rsidR="00AB15CF" w:rsidRPr="00CF7249">
        <w:rPr>
          <w:i/>
        </w:rPr>
        <w:t>SEM</w:t>
      </w:r>
      <w:r w:rsidR="00AB15CF">
        <w:t>:±</w:t>
      </w:r>
      <w:proofErr w:type="gramEnd"/>
      <w:r w:rsidR="00AB15CF">
        <w:t xml:space="preserve">3.1%; difference: </w:t>
      </w:r>
      <w:r w:rsidR="00AB15CF" w:rsidRPr="00AB15CF">
        <w:rPr>
          <w:i/>
        </w:rPr>
        <w:t>p</w:t>
      </w:r>
      <w:r w:rsidR="00AB15CF">
        <w:t xml:space="preserve">=0.0004; </w:t>
      </w:r>
      <w:r w:rsidR="008B5839">
        <w:t>for</w:t>
      </w:r>
      <w:r w:rsidR="00AB15CF">
        <w:t xml:space="preserve"> tracks in Figure 1). </w:t>
      </w:r>
    </w:p>
    <w:p w14:paraId="55F0940A" w14:textId="08EAE292" w:rsidR="00EB1666" w:rsidRPr="00C50AF3" w:rsidRDefault="00EB1666" w:rsidP="006D7114">
      <w:r w:rsidRPr="006D7114">
        <w:rPr>
          <w:bCs/>
        </w:rPr>
        <w:t xml:space="preserve"> In addition, </w:t>
      </w:r>
      <w:r w:rsidRPr="009643A6">
        <w:t xml:space="preserve">people were more likely to say that two identical, highly efficient tracks were copied when they thought </w:t>
      </w:r>
      <w:r w:rsidRPr="004D0853">
        <w:t xml:space="preserve">the builders of those tracks were not aiming for efficiency </w:t>
      </w:r>
      <w:r w:rsidRPr="00A03B51">
        <w:t>(</w:t>
      </w:r>
      <w:r w:rsidRPr="00CF7249">
        <w:rPr>
          <w:i/>
        </w:rPr>
        <w:t>M</w:t>
      </w:r>
      <w:r w:rsidRPr="00A03B51">
        <w:t xml:space="preserve">=45.8%; </w:t>
      </w:r>
      <w:proofErr w:type="gramStart"/>
      <w:r w:rsidRPr="00CF7249">
        <w:rPr>
          <w:i/>
        </w:rPr>
        <w:t>SEM</w:t>
      </w:r>
      <w:r w:rsidRPr="00A03B51">
        <w:t>:±</w:t>
      </w:r>
      <w:proofErr w:type="gramEnd"/>
      <w:r w:rsidRPr="00A03B51">
        <w:t>7.2%) than when they thought the builders were aiming for efficiency (</w:t>
      </w:r>
      <w:r w:rsidRPr="00CF7249">
        <w:rPr>
          <w:i/>
        </w:rPr>
        <w:t>M</w:t>
      </w:r>
      <w:r w:rsidRPr="00A03B51">
        <w:t xml:space="preserve">=8.3%; </w:t>
      </w:r>
      <w:r w:rsidRPr="00CF7249">
        <w:rPr>
          <w:i/>
        </w:rPr>
        <w:t>SEM</w:t>
      </w:r>
      <w:r w:rsidRPr="00A03B51">
        <w:t xml:space="preserve">:±4.0%; difference: </w:t>
      </w:r>
      <w:r w:rsidRPr="00A03B51">
        <w:rPr>
          <w:i/>
        </w:rPr>
        <w:t>p</w:t>
      </w:r>
      <w:r w:rsidRPr="00A03B51">
        <w:t>&lt;0.0001).</w:t>
      </w:r>
      <w:r w:rsidR="00C50AF3">
        <w:t xml:space="preserve"> </w:t>
      </w:r>
      <w:r w:rsidRPr="00C50AF3">
        <w:t xml:space="preserve">As predicted by the explanation-based model, </w:t>
      </w:r>
      <w:r w:rsidR="00A937C2">
        <w:t>this ‘strength of efficiency preference’ manipulation</w:t>
      </w:r>
      <w:r w:rsidR="005E22FB">
        <w:t xml:space="preserve"> selectively</w:t>
      </w:r>
      <w:r w:rsidR="00C50AF3">
        <w:t xml:space="preserve"> </w:t>
      </w:r>
      <w:r w:rsidR="001C75D2">
        <w:t>affected judgments about efficient tracks, and not</w:t>
      </w:r>
      <w:r w:rsidR="00C50AF3">
        <w:t xml:space="preserve"> inefficient tracks, </w:t>
      </w:r>
      <w:r w:rsidR="00BF69AE">
        <w:t>for which similarity cannot be explained away by</w:t>
      </w:r>
      <w:r w:rsidR="00C50AF3">
        <w:t xml:space="preserve"> </w:t>
      </w:r>
      <w:r w:rsidR="00C50AF3" w:rsidRPr="00C50AF3">
        <w:t>efficiency</w:t>
      </w:r>
      <w:r w:rsidR="001C75D2">
        <w:t xml:space="preserve"> </w:t>
      </w:r>
      <w:r w:rsidR="00234AE0">
        <w:t xml:space="preserve">preferences </w:t>
      </w:r>
      <w:r w:rsidR="00C50AF3">
        <w:t>(</w:t>
      </w:r>
      <w:r w:rsidRPr="00C50AF3">
        <w:t>medium and long length</w:t>
      </w:r>
      <w:r w:rsidR="00DE6173">
        <w:t>;</w:t>
      </w:r>
      <w:r w:rsidRPr="00C50AF3">
        <w:t xml:space="preserve"> </w:t>
      </w:r>
      <w:r w:rsidR="00A833E4">
        <w:t>strong efficiency preference</w:t>
      </w:r>
      <w:r w:rsidRPr="00C50AF3">
        <w:t xml:space="preserve">: </w:t>
      </w:r>
      <w:r w:rsidRPr="00CF7249">
        <w:rPr>
          <w:i/>
        </w:rPr>
        <w:t>M</w:t>
      </w:r>
      <w:r w:rsidRPr="00C50AF3">
        <w:t xml:space="preserve">=83.3%, </w:t>
      </w:r>
      <w:proofErr w:type="gramStart"/>
      <w:r w:rsidRPr="00CF7249">
        <w:rPr>
          <w:i/>
        </w:rPr>
        <w:t>SEM</w:t>
      </w:r>
      <w:r w:rsidRPr="00C50AF3">
        <w:t>:±</w:t>
      </w:r>
      <w:proofErr w:type="gramEnd"/>
      <w:r w:rsidRPr="00C50AF3">
        <w:t xml:space="preserve">4.3%; </w:t>
      </w:r>
      <w:r w:rsidR="00A833E4">
        <w:t>weak efficiency preference</w:t>
      </w:r>
      <w:r w:rsidRPr="00C50AF3">
        <w:t xml:space="preserve">: </w:t>
      </w:r>
      <w:r w:rsidRPr="00CF7249">
        <w:rPr>
          <w:i/>
        </w:rPr>
        <w:t>M</w:t>
      </w:r>
      <w:r w:rsidRPr="00C50AF3">
        <w:t xml:space="preserve">=83.3%; </w:t>
      </w:r>
      <w:r w:rsidRPr="00CF7249">
        <w:rPr>
          <w:i/>
        </w:rPr>
        <w:t>SEM</w:t>
      </w:r>
      <w:r w:rsidRPr="00C50AF3">
        <w:t xml:space="preserve">:±4.3%; </w:t>
      </w:r>
      <w:r w:rsidRPr="00C50AF3">
        <w:rPr>
          <w:i/>
        </w:rPr>
        <w:t>p</w:t>
      </w:r>
      <w:r w:rsidRPr="00C50AF3">
        <w:t xml:space="preserve">&gt;0.10). </w:t>
      </w:r>
    </w:p>
    <w:p w14:paraId="67063544" w14:textId="290E13AF" w:rsidR="00D878C0" w:rsidRDefault="00C36B74">
      <w:r>
        <w:t>P</w:t>
      </w:r>
      <w:r w:rsidR="001E005E" w:rsidRPr="00BF778C">
        <w:t>articipants’ prior on copying</w:t>
      </w:r>
      <w:r w:rsidR="00C56095">
        <w:t xml:space="preserve"> </w:t>
      </w:r>
      <w:r w:rsidR="00F13D89">
        <w:t>also</w:t>
      </w:r>
      <w:r w:rsidR="00C56095">
        <w:t xml:space="preserve"> </w:t>
      </w:r>
      <w:r w:rsidR="001E005E" w:rsidRPr="00BF778C">
        <w:t>affect</w:t>
      </w:r>
      <w:r w:rsidR="0034277D">
        <w:t>ed</w:t>
      </w:r>
      <w:r w:rsidR="001E005E" w:rsidRPr="00BF778C">
        <w:t xml:space="preserve"> their judgments</w:t>
      </w:r>
      <w:r w:rsidR="001E005E">
        <w:t xml:space="preserve">, as </w:t>
      </w:r>
      <w:r w:rsidR="00CB3A5E">
        <w:t>predicted</w:t>
      </w:r>
      <w:r w:rsidR="001E005E">
        <w:t xml:space="preserve"> by the explanation-based model</w:t>
      </w:r>
      <w:r w:rsidR="001E005E" w:rsidRPr="00BF778C">
        <w:t xml:space="preserve">: They </w:t>
      </w:r>
      <w:r w:rsidR="00F36E5B">
        <w:t>judged</w:t>
      </w:r>
      <w:r w:rsidR="001E005E" w:rsidRPr="00BF778C">
        <w:t xml:space="preserve"> tracks </w:t>
      </w:r>
      <w:r w:rsidR="00494FC1">
        <w:t>as</w:t>
      </w:r>
      <w:r w:rsidR="001E005E" w:rsidRPr="00BF778C">
        <w:t xml:space="preserve"> copied more often when the builders were sitting closer together </w:t>
      </w:r>
      <w:r w:rsidR="001E005E">
        <w:t>(</w:t>
      </w:r>
      <w:r w:rsidR="001E005E" w:rsidRPr="00CF7249">
        <w:rPr>
          <w:i/>
        </w:rPr>
        <w:t>M</w:t>
      </w:r>
      <w:r w:rsidR="001E005E">
        <w:t xml:space="preserve">=80.6%; </w:t>
      </w:r>
      <w:proofErr w:type="gramStart"/>
      <w:r w:rsidR="001E005E" w:rsidRPr="00CF7249">
        <w:rPr>
          <w:i/>
        </w:rPr>
        <w:t>SEM</w:t>
      </w:r>
      <w:r w:rsidR="001E005E">
        <w:t>:±</w:t>
      </w:r>
      <w:proofErr w:type="gramEnd"/>
      <w:r w:rsidR="001E005E">
        <w:t xml:space="preserve">3.3%) </w:t>
      </w:r>
      <w:r w:rsidR="003569B4">
        <w:t>than</w:t>
      </w:r>
      <w:r w:rsidR="001E005E" w:rsidRPr="00BF778C">
        <w:t xml:space="preserve"> when they were far apart</w:t>
      </w:r>
      <w:r w:rsidR="001E005E">
        <w:t xml:space="preserve"> (</w:t>
      </w:r>
      <w:r w:rsidR="001E005E" w:rsidRPr="00CF7249">
        <w:rPr>
          <w:i/>
        </w:rPr>
        <w:t>M</w:t>
      </w:r>
      <w:r w:rsidR="001E005E">
        <w:t xml:space="preserve">=49.3%; </w:t>
      </w:r>
      <w:r w:rsidR="001E005E" w:rsidRPr="00CF7249">
        <w:rPr>
          <w:i/>
        </w:rPr>
        <w:t>SEM</w:t>
      </w:r>
      <w:r w:rsidR="001E005E">
        <w:t>:±4.5%)</w:t>
      </w:r>
      <w:r w:rsidR="008B29BA">
        <w:t>.</w:t>
      </w:r>
      <w:r w:rsidR="001E005E">
        <w:t xml:space="preserve"> </w:t>
      </w:r>
      <w:r w:rsidR="008B29BA">
        <w:t>W</w:t>
      </w:r>
      <w:r w:rsidR="001E005E">
        <w:t xml:space="preserve">hen </w:t>
      </w:r>
      <w:r w:rsidR="00750CFC">
        <w:t>builders</w:t>
      </w:r>
      <w:r w:rsidR="001E005E">
        <w:t xml:space="preserve"> were far apart</w:t>
      </w:r>
      <w:r w:rsidR="00750CFC">
        <w:t xml:space="preserve"> and generated efficient tracks</w:t>
      </w:r>
      <w:r w:rsidR="001E005E">
        <w:t xml:space="preserve">, </w:t>
      </w:r>
      <w:r w:rsidR="0007772D">
        <w:t xml:space="preserve">participants </w:t>
      </w:r>
      <w:r w:rsidR="001E005E">
        <w:t>inferred copying extremely rarely</w:t>
      </w:r>
      <w:r w:rsidR="00D7666B">
        <w:t xml:space="preserve">, even </w:t>
      </w:r>
      <w:r w:rsidR="00534AD1">
        <w:t>when</w:t>
      </w:r>
      <w:r w:rsidR="00750CFC">
        <w:t xml:space="preserve"> </w:t>
      </w:r>
    </w:p>
    <w:p w14:paraId="74365D86" w14:textId="77777777" w:rsidR="00D878C0" w:rsidRDefault="0074660E" w:rsidP="005579E7">
      <w:pPr>
        <w:ind w:firstLine="0"/>
        <w:jc w:val="center"/>
      </w:pPr>
      <w:r>
        <w:rPr>
          <w:noProof/>
        </w:rPr>
        <w:drawing>
          <wp:inline distT="0" distB="0" distL="0" distR="0" wp14:anchorId="569A5590" wp14:editId="79D15897">
            <wp:extent cx="2794406" cy="3511157"/>
            <wp:effectExtent l="0" t="0" r="6350" b="0"/>
            <wp:docPr id="52" name="Picture 52" descr="C:\Users\tfbrady\Dropbox\Tim-Adena Shared\Work\Adena-SIFA-ModelTrackPath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fbrady\Dropbox\Tim-Adena Shared\Work\Adena-SIFA-ModelTrackPaths\Fig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696" cy="3532881"/>
                    </a:xfrm>
                    <a:prstGeom prst="rect">
                      <a:avLst/>
                    </a:prstGeom>
                    <a:noFill/>
                    <a:ln>
                      <a:noFill/>
                    </a:ln>
                  </pic:spPr>
                </pic:pic>
              </a:graphicData>
            </a:graphic>
          </wp:inline>
        </w:drawing>
      </w:r>
    </w:p>
    <w:p w14:paraId="64AEC621" w14:textId="3FAC4C30" w:rsidR="002D039A" w:rsidRPr="00B66FA1" w:rsidRDefault="00403432" w:rsidP="005579E7">
      <w:pPr>
        <w:ind w:firstLine="0"/>
        <w:jc w:val="center"/>
      </w:pPr>
      <w:r w:rsidRPr="00403432">
        <w:rPr>
          <w:i/>
          <w:sz w:val="12"/>
        </w:rPr>
        <w:br/>
      </w:r>
      <w:r w:rsidR="00D878C0" w:rsidRPr="005A29FC">
        <w:rPr>
          <w:i/>
        </w:rPr>
        <w:t>Figure 2: Left:</w:t>
      </w:r>
      <w:r w:rsidR="00D878C0">
        <w:t xml:space="preserve"> </w:t>
      </w:r>
      <w:r w:rsidR="00147741">
        <w:t>F</w:t>
      </w:r>
      <w:r w:rsidR="00D878C0">
        <w:t>it of explanation-based model (top) and perce</w:t>
      </w:r>
      <w:r>
        <w:t>ptual heuristics model (bottom) to participants' likelihood of saying each trial was copied. Each point is a trial</w:t>
      </w:r>
      <w:r w:rsidR="00BB0155">
        <w:t xml:space="preserve">; </w:t>
      </w:r>
      <w:r>
        <w:t xml:space="preserve">error bars indicate SEM across participants. </w:t>
      </w:r>
      <w:r w:rsidRPr="00403432">
        <w:rPr>
          <w:i/>
        </w:rPr>
        <w:t xml:space="preserve">Right: </w:t>
      </w:r>
      <w:r>
        <w:t xml:space="preserve">Three example trials are highlighted in both graphs (by color). </w:t>
      </w:r>
      <w:r w:rsidR="008B116E">
        <w:t>B</w:t>
      </w:r>
      <w:r>
        <w:t xml:space="preserve">ecause </w:t>
      </w:r>
      <w:r w:rsidR="00D140F9">
        <w:t xml:space="preserve">these </w:t>
      </w:r>
      <w:r>
        <w:t xml:space="preserve">3 trials have perceptually identical tracks, the perceptual heuristics model considers them likely </w:t>
      </w:r>
      <w:r>
        <w:lastRenderedPageBreak/>
        <w:t xml:space="preserve">copied. By contrast, the explanation-based model differs markedly in the predicted likelihood of copying across </w:t>
      </w:r>
      <w:r w:rsidR="008B116E">
        <w:t>these</w:t>
      </w:r>
      <w:r>
        <w:t xml:space="preserve"> trials, as do participants</w:t>
      </w:r>
      <w:r w:rsidR="0038510E">
        <w:t>’</w:t>
      </w:r>
      <w:r>
        <w:t xml:space="preserve"> actual judgments.</w:t>
      </w:r>
    </w:p>
    <w:p w14:paraId="2B43A485" w14:textId="77777777" w:rsidR="00F91397" w:rsidRDefault="00F91397" w:rsidP="00BF778C">
      <w:pPr>
        <w:pStyle w:val="NormalSectionStart"/>
        <w:rPr>
          <w:b/>
          <w:bCs/>
        </w:rPr>
      </w:pPr>
    </w:p>
    <w:p w14:paraId="1BB2E82B" w14:textId="11843C3C" w:rsidR="00BF778C" w:rsidRPr="00BF778C" w:rsidRDefault="006D789A" w:rsidP="00BF778C">
      <w:pPr>
        <w:pStyle w:val="NormalSectionStart"/>
      </w:pPr>
      <w:r>
        <w:t>those tracks were perceptually identical (Identical: M=16.6%; SEM:</w:t>
      </w:r>
      <w:r w:rsidRPr="002F7696">
        <w:t xml:space="preserve"> </w:t>
      </w:r>
      <w:r>
        <w:t xml:space="preserve">±5.4%). By contrast, the perceptual </w:t>
      </w:r>
      <w:r w:rsidR="007F0050">
        <w:t xml:space="preserve">heuristics model predicts participants should infer copying nearly 100% of </w:t>
      </w:r>
      <w:r w:rsidR="006F4055">
        <w:t>the time in this situation, as the tracks the two builders created were identical.</w:t>
      </w:r>
    </w:p>
    <w:p w14:paraId="4D39E74D" w14:textId="5EEED353" w:rsidR="00E83A59" w:rsidRPr="00EB1666" w:rsidRDefault="00EB1666" w:rsidP="006D7114">
      <w:r>
        <w:t>These</w:t>
      </w:r>
      <w:r w:rsidRPr="00BF778C">
        <w:t xml:space="preserve"> </w:t>
      </w:r>
      <w:r>
        <w:t>effects of efficiency are</w:t>
      </w:r>
      <w:r w:rsidRPr="00BF778C">
        <w:t xml:space="preserve"> incompatible with a perceptual similarity model, which views copying as directly related to </w:t>
      </w:r>
      <w:r>
        <w:t>similarity in the track’s structure</w:t>
      </w:r>
      <w:r w:rsidRPr="00BF778C">
        <w:t xml:space="preserve"> (for example, see the trials highlighted in Figure 2). However, </w:t>
      </w:r>
      <w:r>
        <w:t>they are</w:t>
      </w:r>
      <w:r w:rsidRPr="00BF778C">
        <w:t xml:space="preserve"> </w:t>
      </w:r>
      <w:r>
        <w:t>predicted</w:t>
      </w:r>
      <w:r w:rsidRPr="00BF778C">
        <w:t xml:space="preserve"> by the explanation-based model</w:t>
      </w:r>
      <w:r>
        <w:t xml:space="preserve">, which </w:t>
      </w:r>
      <w:r w:rsidR="0074665C">
        <w:t>‘</w:t>
      </w:r>
      <w:r w:rsidRPr="00BF778C">
        <w:t>explain</w:t>
      </w:r>
      <w:r>
        <w:t>s</w:t>
      </w:r>
      <w:r w:rsidR="0074665C">
        <w:t xml:space="preserve"> away’</w:t>
      </w:r>
      <w:r w:rsidRPr="00BF778C">
        <w:t xml:space="preserve"> similarity </w:t>
      </w:r>
      <w:r>
        <w:t xml:space="preserve">by </w:t>
      </w:r>
      <w:proofErr w:type="gramStart"/>
      <w:r>
        <w:t>taking into account</w:t>
      </w:r>
      <w:proofErr w:type="gramEnd"/>
      <w:r>
        <w:t xml:space="preserve"> people</w:t>
      </w:r>
      <w:r w:rsidR="00477DA1">
        <w:t>’s general tendency to</w:t>
      </w:r>
      <w:r>
        <w:t xml:space="preserve"> generate efficient </w:t>
      </w:r>
      <w:r w:rsidR="00C97221">
        <w:t>designs</w:t>
      </w:r>
      <w:r>
        <w:t xml:space="preserve">. </w:t>
      </w:r>
      <w:r w:rsidRPr="0026084C">
        <w:t>While only model predictions with our a priori parameter values are shown in Figure 2, this tendency to discount the likelihood of copying for efficient tracks is true across all reasonable parameter settings</w:t>
      </w:r>
      <w:r w:rsidR="0026084C" w:rsidRPr="00CF7249">
        <w:t>, as noted above</w:t>
      </w:r>
      <w:r w:rsidRPr="0026084C">
        <w:t xml:space="preserve"> (e.g. parameter settings where the generative process of “copying” is not so error-prone that it generates less-similar tracks than the generative process of “independently creating”)</w:t>
      </w:r>
      <w:r w:rsidR="003A0BCB" w:rsidRPr="0026084C">
        <w:t>.</w:t>
      </w:r>
    </w:p>
    <w:p w14:paraId="37E3CB7E" w14:textId="77777777" w:rsidR="00BF778C" w:rsidRDefault="00BF778C" w:rsidP="00F952E0">
      <w:pPr>
        <w:pStyle w:val="Heading1"/>
      </w:pPr>
      <w:r>
        <w:t>Discussion</w:t>
      </w:r>
    </w:p>
    <w:p w14:paraId="390274EB" w14:textId="6BE070C9" w:rsidR="00280E8E" w:rsidRDefault="00D51AF6" w:rsidP="00F952E0">
      <w:pPr>
        <w:spacing w:line="264" w:lineRule="auto"/>
      </w:pPr>
      <w:r w:rsidRPr="00E576E3">
        <w:t xml:space="preserve">How do </w:t>
      </w:r>
      <w:r>
        <w:t>people</w:t>
      </w:r>
      <w:r w:rsidRPr="00E576E3">
        <w:t xml:space="preserve"> reason about other</w:t>
      </w:r>
      <w:r>
        <w:t xml:space="preserve"> individuals </w:t>
      </w:r>
      <w:r w:rsidRPr="00E576E3">
        <w:t xml:space="preserve">from the artifacts they create? </w:t>
      </w:r>
      <w:r w:rsidR="006F710F">
        <w:t>R</w:t>
      </w:r>
      <w:r w:rsidR="006F710F" w:rsidRPr="00E576E3">
        <w:t>easoning about</w:t>
      </w:r>
      <w:r w:rsidR="000B5A18">
        <w:t xml:space="preserve"> </w:t>
      </w:r>
      <w:r w:rsidR="006F710F" w:rsidRPr="00E576E3">
        <w:t xml:space="preserve">social transmission </w:t>
      </w:r>
      <w:r w:rsidR="00070099">
        <w:t xml:space="preserve">of </w:t>
      </w:r>
      <w:r w:rsidR="000B5A18">
        <w:t>ideas</w:t>
      </w:r>
      <w:r w:rsidR="00070099">
        <w:t xml:space="preserve"> </w:t>
      </w:r>
      <w:r w:rsidR="006F710F">
        <w:t xml:space="preserve">serves </w:t>
      </w:r>
      <w:r w:rsidR="0057289B">
        <w:t>as a foundation for</w:t>
      </w:r>
      <w:r w:rsidR="00B73BA7">
        <w:t xml:space="preserve"> inferences about shared </w:t>
      </w:r>
      <w:r w:rsidR="002D363A">
        <w:t>social history</w:t>
      </w:r>
      <w:r w:rsidR="00A046B1">
        <w:t xml:space="preserve"> and </w:t>
      </w:r>
      <w:r w:rsidR="006F710F" w:rsidRPr="00E576E3">
        <w:t>group membership.</w:t>
      </w:r>
      <w:r w:rsidR="006A31F3">
        <w:t xml:space="preserve"> </w:t>
      </w:r>
      <w:r w:rsidR="00366BDF">
        <w:t>W</w:t>
      </w:r>
      <w:r w:rsidR="006A31F3">
        <w:t>e characterized reasoning about social transmission</w:t>
      </w:r>
      <w:r w:rsidR="00252BBA">
        <w:t xml:space="preserve"> </w:t>
      </w:r>
      <w:r w:rsidR="006A31F3">
        <w:t>from artifact features,</w:t>
      </w:r>
      <w:r w:rsidR="00366BDF">
        <w:t xml:space="preserve"> focusing on copying, an essential and direct form of social transmission. We</w:t>
      </w:r>
      <w:r w:rsidR="006A31F3">
        <w:t xml:space="preserve"> ask</w:t>
      </w:r>
      <w:r w:rsidR="00366BDF">
        <w:t>ed</w:t>
      </w:r>
      <w:r w:rsidR="004503D9">
        <w:t xml:space="preserve"> </w:t>
      </w:r>
      <w:r w:rsidR="006A31F3">
        <w:t xml:space="preserve">if people </w:t>
      </w:r>
      <w:r w:rsidR="006A31F3" w:rsidRPr="003B2BA7">
        <w:t xml:space="preserve">use </w:t>
      </w:r>
      <w:r w:rsidR="00160310" w:rsidRPr="00F952E0">
        <w:t>perceptual heuristics</w:t>
      </w:r>
      <w:r w:rsidR="00160310" w:rsidRPr="003B2BA7">
        <w:t xml:space="preserve"> or </w:t>
      </w:r>
      <w:r w:rsidR="00160310" w:rsidRPr="00F952E0">
        <w:t>explanation-based reasonin</w:t>
      </w:r>
      <w:r w:rsidR="000A444E" w:rsidRPr="00F952E0">
        <w:t>g</w:t>
      </w:r>
      <w:r w:rsidR="00B83BC2">
        <w:t xml:space="preserve"> to infer when copying</w:t>
      </w:r>
      <w:r w:rsidR="00FA1804">
        <w:t xml:space="preserve"> has</w:t>
      </w:r>
      <w:r w:rsidR="00B83BC2">
        <w:t xml:space="preserve"> occurred</w:t>
      </w:r>
      <w:r w:rsidR="000A444E" w:rsidRPr="00F952E0">
        <w:t>. We</w:t>
      </w:r>
      <w:r w:rsidR="003564EB" w:rsidRPr="00F952E0">
        <w:t xml:space="preserve"> </w:t>
      </w:r>
      <w:r w:rsidR="00160310" w:rsidRPr="003B2BA7">
        <w:t>constructed</w:t>
      </w:r>
      <w:r w:rsidR="00160310" w:rsidRPr="001E59FD">
        <w:t xml:space="preserve"> formal Bayesian</w:t>
      </w:r>
      <w:r w:rsidR="0054085F" w:rsidRPr="00AB7F38">
        <w:t xml:space="preserve"> </w:t>
      </w:r>
      <w:r w:rsidR="00812022" w:rsidRPr="00AB7F38">
        <w:t>model</w:t>
      </w:r>
      <w:r w:rsidR="00160310" w:rsidRPr="00AB7F38">
        <w:t>s to make quantitative predictions</w:t>
      </w:r>
      <w:r w:rsidR="0054085F" w:rsidRPr="00AB7F38">
        <w:t>, and</w:t>
      </w:r>
      <w:r w:rsidR="0054085F">
        <w:t xml:space="preserve"> </w:t>
      </w:r>
      <w:r w:rsidR="0008284F" w:rsidRPr="002601B5">
        <w:t>as</w:t>
      </w:r>
      <w:r w:rsidR="00AB7F38">
        <w:t>ked</w:t>
      </w:r>
      <w:r w:rsidR="0008284F" w:rsidRPr="002601B5">
        <w:t xml:space="preserve"> which </w:t>
      </w:r>
      <w:r w:rsidR="0008284F">
        <w:t xml:space="preserve">model </w:t>
      </w:r>
      <w:r w:rsidR="0008284F" w:rsidRPr="002601B5">
        <w:t>better predict</w:t>
      </w:r>
      <w:r w:rsidR="00A3336E">
        <w:t>ed</w:t>
      </w:r>
      <w:r w:rsidR="0008284F" w:rsidRPr="002601B5">
        <w:t xml:space="preserve"> </w:t>
      </w:r>
      <w:r w:rsidR="00E033BD">
        <w:t xml:space="preserve">peoples’ </w:t>
      </w:r>
      <w:r w:rsidR="00D37F4F">
        <w:t>judgments</w:t>
      </w:r>
      <w:r w:rsidR="00280E8E">
        <w:t>.</w:t>
      </w:r>
    </w:p>
    <w:p w14:paraId="401821AD" w14:textId="7867F18C" w:rsidR="00546045" w:rsidRDefault="007D7DE6" w:rsidP="0041531F">
      <w:pPr>
        <w:ind w:firstLine="180"/>
      </w:pPr>
      <w:r>
        <w:t xml:space="preserve">We found clear evidence </w:t>
      </w:r>
      <w:r w:rsidR="000D05BC">
        <w:t>that participants used</w:t>
      </w:r>
      <w:r w:rsidR="0035442A">
        <w:t xml:space="preserve"> explanation-based reasoning, not perceptual heuristics, to draw conclusions</w:t>
      </w:r>
      <w:r w:rsidR="00D94158">
        <w:t xml:space="preserve"> about when social transmission</w:t>
      </w:r>
      <w:r w:rsidR="0014634E">
        <w:t xml:space="preserve"> of information</w:t>
      </w:r>
      <w:r w:rsidR="0035442A">
        <w:t xml:space="preserve"> ha</w:t>
      </w:r>
      <w:r w:rsidR="00F02223">
        <w:t>d</w:t>
      </w:r>
      <w:r w:rsidR="0035442A">
        <w:t xml:space="preserve"> occurred.</w:t>
      </w:r>
      <w:r w:rsidR="00280E8E">
        <w:t xml:space="preserve"> </w:t>
      </w:r>
      <w:r w:rsidR="00FF79FC">
        <w:t>A</w:t>
      </w:r>
      <w:r w:rsidR="00182582">
        <w:t>s predicted by the</w:t>
      </w:r>
      <w:r w:rsidR="00286E27">
        <w:t xml:space="preserve"> explanation-based reasoning</w:t>
      </w:r>
      <w:r w:rsidR="00A7337A">
        <w:t xml:space="preserve"> model, </w:t>
      </w:r>
      <w:r w:rsidR="00346367">
        <w:t>it was possible to</w:t>
      </w:r>
      <w:r w:rsidR="00286E27">
        <w:t xml:space="preserve"> </w:t>
      </w:r>
      <w:r w:rsidR="00286E27" w:rsidRPr="005773E7">
        <w:t>‘explain away’</w:t>
      </w:r>
      <w:r w:rsidR="00286E27">
        <w:t xml:space="preserve"> similarity: </w:t>
      </w:r>
      <w:r w:rsidR="002642D0">
        <w:t>S</w:t>
      </w:r>
      <w:r w:rsidR="00286E27" w:rsidRPr="005773E7">
        <w:t xml:space="preserve">imilarity </w:t>
      </w:r>
      <w:r w:rsidR="00B912B0">
        <w:t>was</w:t>
      </w:r>
      <w:r w:rsidR="00286E27">
        <w:t xml:space="preserve"> weaker evidence of copying </w:t>
      </w:r>
      <w:r w:rsidR="00031CCA">
        <w:t>in the presence of an alternative explanation</w:t>
      </w:r>
      <w:r w:rsidR="007C7EAC">
        <w:t xml:space="preserve">. </w:t>
      </w:r>
      <w:r w:rsidR="00502A3C">
        <w:t>This is a key prediction of rational, inferential, explanation-based reasoning, which differentiates it from simpler strategies such as perceptual heuristics (</w:t>
      </w:r>
      <w:r w:rsidR="0089027E">
        <w:t xml:space="preserve">e.g. </w:t>
      </w:r>
      <w:r w:rsidR="00502A3C">
        <w:t>Tenenbaum et al</w:t>
      </w:r>
      <w:r w:rsidR="00117EA2">
        <w:t>.</w:t>
      </w:r>
      <w:r w:rsidR="00502A3C">
        <w:t xml:space="preserve">, 2006). </w:t>
      </w:r>
      <w:r w:rsidR="0053727F">
        <w:t>The</w:t>
      </w:r>
      <w:r w:rsidR="003F44D5">
        <w:t xml:space="preserve"> simpler</w:t>
      </w:r>
      <w:r w:rsidR="00546045">
        <w:t xml:space="preserve"> model </w:t>
      </w:r>
      <w:r w:rsidR="00AE4FBE">
        <w:t>of</w:t>
      </w:r>
      <w:r w:rsidR="00B17B70">
        <w:t xml:space="preserve"> perceptual </w:t>
      </w:r>
      <w:proofErr w:type="gramStart"/>
      <w:r w:rsidR="00546045">
        <w:t>s</w:t>
      </w:r>
      <w:r w:rsidR="00D309DF">
        <w:t>imilarity based</w:t>
      </w:r>
      <w:proofErr w:type="gramEnd"/>
      <w:r w:rsidR="00D309DF">
        <w:t xml:space="preserve"> heuristics failed</w:t>
      </w:r>
      <w:r w:rsidR="00546045">
        <w:t xml:space="preserve"> to capture human judgments in cases </w:t>
      </w:r>
      <w:r w:rsidR="00A169F6">
        <w:t>where similarity can be ‘explained away’</w:t>
      </w:r>
      <w:r w:rsidR="00546045">
        <w:t>, while the</w:t>
      </w:r>
      <w:r w:rsidR="00546045" w:rsidRPr="00546045">
        <w:t xml:space="preserve"> </w:t>
      </w:r>
      <w:r w:rsidR="00546045">
        <w:t>explanation-b</w:t>
      </w:r>
      <w:r w:rsidR="00B42337">
        <w:t>ased model successfully predicted</w:t>
      </w:r>
      <w:r w:rsidR="00546045">
        <w:t xml:space="preserve"> </w:t>
      </w:r>
      <w:r w:rsidR="00D413CB">
        <w:t xml:space="preserve">judgments </w:t>
      </w:r>
      <w:r w:rsidR="00E02185">
        <w:t xml:space="preserve">even </w:t>
      </w:r>
      <w:r w:rsidR="00D413CB">
        <w:t>in these cases</w:t>
      </w:r>
      <w:r w:rsidR="00546045">
        <w:t xml:space="preserve">. </w:t>
      </w:r>
    </w:p>
    <w:p w14:paraId="457DDD0B" w14:textId="4A9BB215" w:rsidR="0060639F" w:rsidRDefault="00A3315D" w:rsidP="0090742C">
      <w:pPr>
        <w:ind w:firstLine="180"/>
      </w:pPr>
      <w:r>
        <w:t xml:space="preserve">For example, the explanation-based reasoning model predicted that </w:t>
      </w:r>
      <w:r w:rsidR="00A63DE6">
        <w:t xml:space="preserve">when two people created the same efficient design, this </w:t>
      </w:r>
      <w:r w:rsidR="00B17B70">
        <w:t>would be</w:t>
      </w:r>
      <w:r w:rsidR="00A63DE6">
        <w:t xml:space="preserve"> seen as we</w:t>
      </w:r>
      <w:r w:rsidR="00823079">
        <w:t>aker evidence of copying than when</w:t>
      </w:r>
      <w:r w:rsidR="00A63DE6">
        <w:t xml:space="preserve"> two people created the same inefficient design.</w:t>
      </w:r>
      <w:r w:rsidR="00C319FC">
        <w:t xml:space="preserve"> </w:t>
      </w:r>
      <w:r w:rsidR="000B1D11">
        <w:t xml:space="preserve">This was the case even when comparing the same exact pair of tracks in different contexts (as in Figure 1). </w:t>
      </w:r>
      <w:r w:rsidR="00C319FC">
        <w:t xml:space="preserve">In this case, </w:t>
      </w:r>
      <w:r w:rsidR="00C319FC">
        <w:rPr>
          <w:i/>
        </w:rPr>
        <w:t xml:space="preserve">efficiency </w:t>
      </w:r>
      <w:r w:rsidR="00C319FC">
        <w:t xml:space="preserve">served as a plausible alternative explanation, showing that people implicitly </w:t>
      </w:r>
      <w:proofErr w:type="gramStart"/>
      <w:r w:rsidR="00C319FC">
        <w:t>take into account</w:t>
      </w:r>
      <w:proofErr w:type="gramEnd"/>
      <w:r w:rsidR="00C319FC">
        <w:t xml:space="preserve"> the idea that other p</w:t>
      </w:r>
      <w:r w:rsidR="00C319FC" w:rsidRPr="002E3F05">
        <w:t xml:space="preserve">eople </w:t>
      </w:r>
      <w:r w:rsidR="00C319FC">
        <w:t xml:space="preserve">generally try to create </w:t>
      </w:r>
      <w:r w:rsidR="00C319FC" w:rsidRPr="002E3F05">
        <w:t xml:space="preserve">efficient </w:t>
      </w:r>
      <w:r w:rsidR="00FD711B">
        <w:t>designs (Dennett, 1990).</w:t>
      </w:r>
      <w:r w:rsidR="00A63DE6">
        <w:t xml:space="preserve"> Participants also </w:t>
      </w:r>
      <w:proofErr w:type="gramStart"/>
      <w:r w:rsidR="00A63DE6">
        <w:t>took into account</w:t>
      </w:r>
      <w:proofErr w:type="gramEnd"/>
      <w:r w:rsidR="00A63DE6">
        <w:t xml:space="preserve"> the strength of the </w:t>
      </w:r>
      <w:r w:rsidR="005A4625">
        <w:t>builders’ efficiency preference</w:t>
      </w:r>
      <w:r w:rsidR="001D179F">
        <w:t>,</w:t>
      </w:r>
      <w:r w:rsidR="00A63DE6">
        <w:t xml:space="preserve"> and their</w:t>
      </w:r>
      <w:r w:rsidR="005714A2">
        <w:t xml:space="preserve"> a priori likelihood of copying due to differences in</w:t>
      </w:r>
      <w:r w:rsidR="00A63DE6">
        <w:t xml:space="preserve"> </w:t>
      </w:r>
      <w:r w:rsidR="005714A2">
        <w:t>distance</w:t>
      </w:r>
      <w:r w:rsidR="00E01BE6">
        <w:t xml:space="preserve"> from their partner</w:t>
      </w:r>
      <w:r w:rsidR="00A63DE6">
        <w:t>.</w:t>
      </w:r>
      <w:r w:rsidR="008F1375">
        <w:t xml:space="preserve"> Each of these patterns are predicted by </w:t>
      </w:r>
      <w:r w:rsidR="00736099">
        <w:t>the</w:t>
      </w:r>
      <w:r w:rsidR="008F1375">
        <w:t xml:space="preserve"> mode</w:t>
      </w:r>
      <w:r w:rsidR="0060639F">
        <w:t>l of explanation-based reasoning, and are not captured by a simpler model of perceptual heuristics.</w:t>
      </w:r>
    </w:p>
    <w:p w14:paraId="0C3739C1" w14:textId="2474540E" w:rsidR="00802AC5" w:rsidRDefault="00802AC5" w:rsidP="00953EAC">
      <w:pPr>
        <w:ind w:firstLine="0"/>
      </w:pPr>
      <w:r>
        <w:t xml:space="preserve">   </w:t>
      </w:r>
      <w:r w:rsidR="00FE5F75">
        <w:t xml:space="preserve">These data </w:t>
      </w:r>
      <w:r w:rsidR="00A76430">
        <w:t>provide</w:t>
      </w:r>
      <w:r w:rsidR="008F1375">
        <w:t xml:space="preserve"> evidence that </w:t>
      </w:r>
      <w:r w:rsidR="00485A19">
        <w:t>p</w:t>
      </w:r>
      <w:r w:rsidR="004F4A13">
        <w:t xml:space="preserve">eople </w:t>
      </w:r>
      <w:r w:rsidR="008850C3">
        <w:t xml:space="preserve">are able to </w:t>
      </w:r>
      <w:r w:rsidR="000A5820">
        <w:t>intuitively</w:t>
      </w:r>
      <w:r w:rsidR="004F4A13">
        <w:t xml:space="preserve"> </w:t>
      </w:r>
      <w:r w:rsidR="00425052">
        <w:t>integrate their</w:t>
      </w:r>
      <w:r w:rsidR="000A5820">
        <w:t xml:space="preserve"> </w:t>
      </w:r>
      <w:r w:rsidR="00425052">
        <w:t>mental theories</w:t>
      </w:r>
      <w:r w:rsidR="00425052" w:rsidRPr="00E37D38">
        <w:t xml:space="preserve"> </w:t>
      </w:r>
      <w:r w:rsidR="00425052">
        <w:t xml:space="preserve">of the </w:t>
      </w:r>
      <w:r w:rsidR="00425052" w:rsidRPr="00E37D38">
        <w:t>physical</w:t>
      </w:r>
      <w:r w:rsidR="00425052">
        <w:t>-mechanical</w:t>
      </w:r>
      <w:r w:rsidR="00425052" w:rsidRPr="00E37D38">
        <w:t xml:space="preserve"> </w:t>
      </w:r>
      <w:r w:rsidR="00425052">
        <w:t xml:space="preserve">world </w:t>
      </w:r>
      <w:r w:rsidR="00ED1DC7">
        <w:t xml:space="preserve">with </w:t>
      </w:r>
      <w:r w:rsidR="00425052">
        <w:t xml:space="preserve">their theories of the </w:t>
      </w:r>
      <w:r w:rsidR="00425052" w:rsidRPr="00E37D38">
        <w:t>social world</w:t>
      </w:r>
      <w:r w:rsidR="00425052">
        <w:t>, to</w:t>
      </w:r>
      <w:r w:rsidR="00425052" w:rsidRPr="00E37D38">
        <w:t xml:space="preserve"> </w:t>
      </w:r>
      <w:r w:rsidR="0082779B">
        <w:t xml:space="preserve">draw </w:t>
      </w:r>
      <w:r w:rsidR="00425052">
        <w:t xml:space="preserve">complex </w:t>
      </w:r>
      <w:r w:rsidR="00FF170C">
        <w:t xml:space="preserve">social </w:t>
      </w:r>
      <w:r w:rsidR="0082779B">
        <w:t>conclusions</w:t>
      </w:r>
      <w:r w:rsidR="0082779B" w:rsidRPr="00E37D38">
        <w:t xml:space="preserve"> </w:t>
      </w:r>
      <w:r w:rsidR="0082779B">
        <w:t>fro</w:t>
      </w:r>
      <w:r w:rsidR="00EA642D">
        <w:t>m</w:t>
      </w:r>
      <w:r w:rsidR="00FF170C">
        <w:t xml:space="preserve"> physical</w:t>
      </w:r>
      <w:r w:rsidR="00425052" w:rsidRPr="00E37D38">
        <w:t xml:space="preserve"> </w:t>
      </w:r>
      <w:r w:rsidR="00FF170C">
        <w:t>object features</w:t>
      </w:r>
      <w:r w:rsidR="00B26CC8">
        <w:t>.</w:t>
      </w:r>
      <w:r w:rsidR="00425052">
        <w:t xml:space="preserve"> </w:t>
      </w:r>
      <w:r w:rsidR="00485A19">
        <w:t>In doing so, they use reasoning that is rich, complex, structured, and inferential</w:t>
      </w:r>
      <w:r w:rsidR="002D5649">
        <w:t>.</w:t>
      </w:r>
    </w:p>
    <w:p w14:paraId="3602E824" w14:textId="77777777" w:rsidR="00390E82" w:rsidRDefault="00802AC5" w:rsidP="005712EE">
      <w:r>
        <w:t xml:space="preserve">   </w:t>
      </w:r>
      <w:r w:rsidR="00910D12">
        <w:t>In both content and process, then,</w:t>
      </w:r>
      <w:r w:rsidR="000C74BD">
        <w:t xml:space="preserve"> this</w:t>
      </w:r>
      <w:r w:rsidR="00910D12">
        <w:t xml:space="preserve"> </w:t>
      </w:r>
      <w:r w:rsidR="007B4B27">
        <w:t xml:space="preserve">type of reasoning </w:t>
      </w:r>
      <w:r w:rsidR="00CC3C06">
        <w:t>appears</w:t>
      </w:r>
      <w:r w:rsidR="007B4B27">
        <w:t xml:space="preserve"> analogous to the explicit </w:t>
      </w:r>
      <w:r w:rsidR="007C7945">
        <w:t xml:space="preserve">scientific </w:t>
      </w:r>
      <w:r w:rsidR="007B4B27">
        <w:t xml:space="preserve">reasoning </w:t>
      </w:r>
      <w:r w:rsidR="007C7945">
        <w:t>of</w:t>
      </w:r>
      <w:r w:rsidR="007B4B27">
        <w:t xml:space="preserve"> archeologists, who </w:t>
      </w:r>
      <w:r w:rsidR="00D51AF6">
        <w:t>make</w:t>
      </w:r>
      <w:r w:rsidR="00563906">
        <w:t xml:space="preserve"> systematic</w:t>
      </w:r>
      <w:r w:rsidR="00D51AF6">
        <w:t xml:space="preserve"> inferences about </w:t>
      </w:r>
      <w:r w:rsidR="00D51AF6" w:rsidRPr="00E576E3">
        <w:t>people</w:t>
      </w:r>
      <w:r w:rsidR="009C2A04">
        <w:t xml:space="preserve"> and cultures </w:t>
      </w:r>
      <w:r w:rsidR="00BA32CD">
        <w:t xml:space="preserve">from the features of inanimate objects. </w:t>
      </w:r>
      <w:r w:rsidR="009C2A04">
        <w:t>Like intuitive archeologists,</w:t>
      </w:r>
      <w:r w:rsidR="00D51AF6" w:rsidRPr="00E576E3">
        <w:t xml:space="preserve"> </w:t>
      </w:r>
      <w:r w:rsidR="00D51AF6">
        <w:t>people</w:t>
      </w:r>
      <w:r w:rsidR="00D51AF6" w:rsidRPr="00E576E3">
        <w:t xml:space="preserve"> </w:t>
      </w:r>
      <w:r w:rsidR="00D575B0">
        <w:t>are able to</w:t>
      </w:r>
      <w:r w:rsidR="00D51AF6" w:rsidRPr="00E576E3">
        <w:t xml:space="preserve"> intuitively </w:t>
      </w:r>
      <w:r w:rsidR="000B7264">
        <w:t>infer</w:t>
      </w:r>
      <w:r w:rsidR="000B7264" w:rsidRPr="00E576E3">
        <w:t xml:space="preserve"> </w:t>
      </w:r>
      <w:r w:rsidR="00672188">
        <w:t>social transmission</w:t>
      </w:r>
      <w:r w:rsidR="00F66507">
        <w:t xml:space="preserve"> </w:t>
      </w:r>
      <w:r w:rsidR="000B7264">
        <w:t>from</w:t>
      </w:r>
      <w:r w:rsidR="001A11D8">
        <w:t xml:space="preserve"> design of objects</w:t>
      </w:r>
      <w:r w:rsidR="00082C24">
        <w:t xml:space="preserve">. </w:t>
      </w:r>
      <w:r w:rsidR="00EF2DD2">
        <w:t>This</w:t>
      </w:r>
      <w:r w:rsidR="00082C24">
        <w:t xml:space="preserve"> </w:t>
      </w:r>
      <w:r w:rsidR="00CC3637">
        <w:t xml:space="preserve">ability to </w:t>
      </w:r>
      <w:r w:rsidR="00950B7F">
        <w:t>make</w:t>
      </w:r>
      <w:r w:rsidR="00082C24">
        <w:t xml:space="preserve"> </w:t>
      </w:r>
      <w:r w:rsidR="00CC3637">
        <w:t>social</w:t>
      </w:r>
      <w:r w:rsidR="00082C24">
        <w:t xml:space="preserve"> inference</w:t>
      </w:r>
      <w:r w:rsidR="00CC3637">
        <w:t>s</w:t>
      </w:r>
      <w:r w:rsidR="00082C24">
        <w:t xml:space="preserve"> from objects</w:t>
      </w:r>
      <w:r w:rsidR="00114EB2">
        <w:t xml:space="preserve"> </w:t>
      </w:r>
      <w:r w:rsidR="00123F7F">
        <w:t>may provide an important source of social information in everyday life, with the power to inform and support social interaction.</w:t>
      </w:r>
    </w:p>
    <w:p w14:paraId="075FB749" w14:textId="28906E1E" w:rsidR="00A77FAA" w:rsidRPr="00875059" w:rsidRDefault="00BF778C" w:rsidP="00016127">
      <w:pPr>
        <w:pStyle w:val="Heading1"/>
      </w:pPr>
      <w:r>
        <w:t xml:space="preserve">References </w:t>
      </w:r>
    </w:p>
    <w:p w14:paraId="7E070FA2" w14:textId="60686413" w:rsidR="00875059" w:rsidRDefault="00875059" w:rsidP="005947B6">
      <w:pPr>
        <w:pStyle w:val="Reference"/>
      </w:pPr>
      <w:r w:rsidRPr="00E017D8">
        <w:t xml:space="preserve">Baker, C.L., Saxe, R., &amp; Tenenbaum, J.B. (2009). Action understanding as inverse planning. </w:t>
      </w:r>
      <w:r w:rsidRPr="00693576">
        <w:rPr>
          <w:i/>
        </w:rPr>
        <w:t>Cognition</w:t>
      </w:r>
      <w:r w:rsidRPr="00E017D8">
        <w:t>, 113, 329-349.</w:t>
      </w:r>
    </w:p>
    <w:p w14:paraId="1A9F144D" w14:textId="537669FD" w:rsidR="000C1A8A" w:rsidRPr="00CA7B75" w:rsidRDefault="000C1A8A" w:rsidP="005947B6">
      <w:pPr>
        <w:pStyle w:val="Reference"/>
      </w:pPr>
      <w:r w:rsidRPr="00CA7B75">
        <w:t xml:space="preserve">Battaglia, P. W., Hamrick, J. B., &amp; Tenenbaum, J. B. (2013). Simulation as an engine of physical scene understanding. </w:t>
      </w:r>
      <w:r w:rsidRPr="00CA7B75">
        <w:rPr>
          <w:i/>
        </w:rPr>
        <w:t>Proceedings of the National Academy of Sciences</w:t>
      </w:r>
      <w:r w:rsidRPr="00CA7B75">
        <w:t xml:space="preserve">, </w:t>
      </w:r>
      <w:r w:rsidRPr="00CA7B75">
        <w:rPr>
          <w:i/>
        </w:rPr>
        <w:t>110</w:t>
      </w:r>
      <w:r w:rsidRPr="00CA7B75">
        <w:t xml:space="preserve">(45), 18327–18332. </w:t>
      </w:r>
    </w:p>
    <w:p w14:paraId="582C5A94" w14:textId="77777777" w:rsidR="00875059" w:rsidRDefault="00875059" w:rsidP="005947B6">
      <w:pPr>
        <w:pStyle w:val="Reference"/>
      </w:pPr>
      <w:r w:rsidRPr="00E017D8">
        <w:t xml:space="preserve">Belk, R. W. (1988). Possessions and the extended self. </w:t>
      </w:r>
      <w:r w:rsidRPr="00693576">
        <w:rPr>
          <w:i/>
        </w:rPr>
        <w:t>Journal of Consumer Research</w:t>
      </w:r>
      <w:r w:rsidRPr="00E017D8">
        <w:t>, 139–168.</w:t>
      </w:r>
    </w:p>
    <w:p w14:paraId="6C1716C7" w14:textId="43CD3AEB" w:rsidR="0025052D" w:rsidRPr="00B308EF" w:rsidRDefault="0025052D" w:rsidP="005947B6">
      <w:pPr>
        <w:pStyle w:val="Reference"/>
      </w:pPr>
      <w:r w:rsidRPr="007508E7">
        <w:t>Carey,</w:t>
      </w:r>
      <w:r w:rsidR="00B308EF" w:rsidRPr="007508E7">
        <w:t xml:space="preserve"> S. (</w:t>
      </w:r>
      <w:r w:rsidRPr="007508E7">
        <w:t>2011</w:t>
      </w:r>
      <w:r w:rsidR="00B308EF" w:rsidRPr="007508E7">
        <w:t>).</w:t>
      </w:r>
      <w:r w:rsidR="00B308EF">
        <w:t xml:space="preserve"> </w:t>
      </w:r>
      <w:r w:rsidR="00B308EF">
        <w:rPr>
          <w:i/>
        </w:rPr>
        <w:t xml:space="preserve">The Origin of Concepts. </w:t>
      </w:r>
      <w:r w:rsidR="000C003D">
        <w:t>Oxford: Oxford University Press.</w:t>
      </w:r>
    </w:p>
    <w:p w14:paraId="389BB4F6" w14:textId="5B2DB847" w:rsidR="00951FF7" w:rsidRPr="00376EDA" w:rsidRDefault="00951FF7" w:rsidP="005947B6">
      <w:pPr>
        <w:pStyle w:val="Reference"/>
      </w:pPr>
      <w:r w:rsidRPr="00376EDA">
        <w:t xml:space="preserve">Dennett, D. (1990). </w:t>
      </w:r>
      <w:r w:rsidR="00376EDA" w:rsidRPr="00376EDA">
        <w:t>The interpretation of texts, people, and other artifacts. Philosophy and Phenomenological Research, 50, 177–194.</w:t>
      </w:r>
      <w:r w:rsidR="00376EDA" w:rsidRPr="00376EDA">
        <w:rPr>
          <w:rFonts w:ascii="MS Mincho" w:eastAsia="MS Mincho" w:hAnsi="MS Mincho" w:cs="MS Mincho" w:hint="eastAsia"/>
        </w:rPr>
        <w:t> </w:t>
      </w:r>
    </w:p>
    <w:p w14:paraId="487A0900" w14:textId="3D18E632" w:rsidR="00875059" w:rsidRPr="00376EDA" w:rsidRDefault="00875059" w:rsidP="005947B6">
      <w:pPr>
        <w:pStyle w:val="Reference"/>
      </w:pPr>
      <w:r w:rsidRPr="00376EDA">
        <w:t xml:space="preserve">Ferraro, R., </w:t>
      </w:r>
      <w:proofErr w:type="spellStart"/>
      <w:r w:rsidRPr="00376EDA">
        <w:t>Escalas</w:t>
      </w:r>
      <w:proofErr w:type="spellEnd"/>
      <w:r w:rsidRPr="00376EDA">
        <w:t xml:space="preserve">, J.E., &amp; </w:t>
      </w:r>
      <w:proofErr w:type="spellStart"/>
      <w:r w:rsidRPr="00376EDA">
        <w:t>Bettman</w:t>
      </w:r>
      <w:proofErr w:type="spellEnd"/>
      <w:r w:rsidRPr="00376EDA">
        <w:t>, J.R. (2010). Our possessions, our</w:t>
      </w:r>
      <w:r w:rsidR="00DF426C">
        <w:t xml:space="preserve"> </w:t>
      </w:r>
      <w:r w:rsidRPr="00376EDA">
        <w:t xml:space="preserve">selves: Domains of self-worth and the possession–self link. </w:t>
      </w:r>
      <w:r w:rsidR="000C5A77">
        <w:t>J.</w:t>
      </w:r>
      <w:r w:rsidRPr="00376EDA">
        <w:t xml:space="preserve"> Consumer Psychology, 1–9.</w:t>
      </w:r>
    </w:p>
    <w:p w14:paraId="0CB8115B" w14:textId="77777777" w:rsidR="00875059" w:rsidRDefault="00875059" w:rsidP="005947B6">
      <w:pPr>
        <w:pStyle w:val="Reference"/>
      </w:pPr>
      <w:r w:rsidRPr="00376EDA">
        <w:t>Gibson, T. &amp; Ingold, K.R.</w:t>
      </w:r>
      <w:r w:rsidRPr="00E017D8">
        <w:t xml:space="preserve"> (1995). </w:t>
      </w:r>
      <w:r w:rsidRPr="00693576">
        <w:rPr>
          <w:i/>
        </w:rPr>
        <w:t xml:space="preserve">Tools, Language and Cognition in Human Evolution. </w:t>
      </w:r>
      <w:r w:rsidRPr="00E017D8">
        <w:t xml:space="preserve">Cambridge: Cambridge University Press. </w:t>
      </w:r>
    </w:p>
    <w:p w14:paraId="0C7E870F" w14:textId="77777777" w:rsidR="00875059" w:rsidRDefault="00875059" w:rsidP="005947B6">
      <w:pPr>
        <w:pStyle w:val="Reference"/>
        <w:rPr>
          <w:shd w:val="clear" w:color="auto" w:fill="FFFFFF"/>
        </w:rPr>
      </w:pPr>
      <w:r w:rsidRPr="00E017D8">
        <w:rPr>
          <w:shd w:val="clear" w:color="auto" w:fill="FFFFFF"/>
        </w:rPr>
        <w:t>Gopnik, A., &amp; Sobel, D. M. (2000). Detecting blickets: How young children use information about novel causal powers in categorization and induction. </w:t>
      </w:r>
      <w:r w:rsidRPr="00E017D8">
        <w:rPr>
          <w:i/>
          <w:iCs/>
          <w:shd w:val="clear" w:color="auto" w:fill="FFFFFF"/>
        </w:rPr>
        <w:t xml:space="preserve">Child </w:t>
      </w:r>
      <w:r>
        <w:rPr>
          <w:i/>
          <w:iCs/>
          <w:shd w:val="clear" w:color="auto" w:fill="FFFFFF"/>
        </w:rPr>
        <w:t>D</w:t>
      </w:r>
      <w:r w:rsidRPr="00E017D8">
        <w:rPr>
          <w:i/>
          <w:iCs/>
          <w:shd w:val="clear" w:color="auto" w:fill="FFFFFF"/>
        </w:rPr>
        <w:t>evelopment</w:t>
      </w:r>
      <w:r w:rsidRPr="00E017D8">
        <w:rPr>
          <w:shd w:val="clear" w:color="auto" w:fill="FFFFFF"/>
        </w:rPr>
        <w:t>, </w:t>
      </w:r>
      <w:r w:rsidRPr="00E017D8">
        <w:rPr>
          <w:i/>
          <w:iCs/>
          <w:shd w:val="clear" w:color="auto" w:fill="FFFFFF"/>
        </w:rPr>
        <w:t>71</w:t>
      </w:r>
      <w:r w:rsidRPr="00E017D8">
        <w:rPr>
          <w:shd w:val="clear" w:color="auto" w:fill="FFFFFF"/>
        </w:rPr>
        <w:t>(5), 1205-1222.</w:t>
      </w:r>
    </w:p>
    <w:p w14:paraId="4D88FBEC" w14:textId="680542A4" w:rsidR="0025052D" w:rsidRPr="006E6049" w:rsidRDefault="0025052D" w:rsidP="005947B6">
      <w:pPr>
        <w:pStyle w:val="Reference"/>
        <w:rPr>
          <w:i/>
        </w:rPr>
      </w:pPr>
      <w:r w:rsidRPr="00506B54">
        <w:rPr>
          <w:shd w:val="clear" w:color="auto" w:fill="FFFFFF"/>
        </w:rPr>
        <w:t xml:space="preserve">Gopnik, </w:t>
      </w:r>
      <w:r w:rsidR="00D6459B" w:rsidRPr="00506B54">
        <w:rPr>
          <w:shd w:val="clear" w:color="auto" w:fill="FFFFFF"/>
        </w:rPr>
        <w:t>A. (</w:t>
      </w:r>
      <w:r w:rsidRPr="00506B54">
        <w:rPr>
          <w:shd w:val="clear" w:color="auto" w:fill="FFFFFF"/>
        </w:rPr>
        <w:t>2012</w:t>
      </w:r>
      <w:r w:rsidR="00D6459B" w:rsidRPr="00506B54">
        <w:rPr>
          <w:shd w:val="clear" w:color="auto" w:fill="FFFFFF"/>
        </w:rPr>
        <w:t>).</w:t>
      </w:r>
      <w:r w:rsidR="006E6049" w:rsidRPr="00506B54">
        <w:rPr>
          <w:shd w:val="clear" w:color="auto" w:fill="FFFFFF"/>
        </w:rPr>
        <w:t xml:space="preserve"> Scientific</w:t>
      </w:r>
      <w:r w:rsidR="006E6049">
        <w:rPr>
          <w:shd w:val="clear" w:color="auto" w:fill="FFFFFF"/>
        </w:rPr>
        <w:t xml:space="preserve"> thinking in young children. </w:t>
      </w:r>
      <w:r w:rsidR="006E6049">
        <w:rPr>
          <w:i/>
          <w:shd w:val="clear" w:color="auto" w:fill="FFFFFF"/>
        </w:rPr>
        <w:t xml:space="preserve">Science, 337, </w:t>
      </w:r>
      <w:r w:rsidR="006E6049" w:rsidRPr="006E6049">
        <w:rPr>
          <w:shd w:val="clear" w:color="auto" w:fill="FFFFFF"/>
        </w:rPr>
        <w:t>1623-</w:t>
      </w:r>
      <w:r w:rsidR="006E6049">
        <w:rPr>
          <w:shd w:val="clear" w:color="auto" w:fill="FFFFFF"/>
        </w:rPr>
        <w:t>162</w:t>
      </w:r>
      <w:r w:rsidR="006E6049" w:rsidRPr="006E6049">
        <w:rPr>
          <w:shd w:val="clear" w:color="auto" w:fill="FFFFFF"/>
        </w:rPr>
        <w:t>7.</w:t>
      </w:r>
    </w:p>
    <w:p w14:paraId="6D100A5C" w14:textId="77777777" w:rsidR="00875059" w:rsidRPr="00E017D8" w:rsidRDefault="00875059" w:rsidP="005947B6">
      <w:pPr>
        <w:pStyle w:val="Reference"/>
      </w:pPr>
      <w:r w:rsidRPr="00E017D8">
        <w:t xml:space="preserve">Gosling, S. (2008). </w:t>
      </w:r>
      <w:r w:rsidRPr="00693576">
        <w:rPr>
          <w:i/>
        </w:rPr>
        <w:t>Snoop: What your stuff says about you.</w:t>
      </w:r>
      <w:r w:rsidRPr="00E017D8">
        <w:t xml:space="preserve"> New York: Basic Books.</w:t>
      </w:r>
    </w:p>
    <w:p w14:paraId="1B6A694E" w14:textId="77777777" w:rsidR="00875059" w:rsidRPr="00126F71" w:rsidRDefault="00875059" w:rsidP="005947B6">
      <w:pPr>
        <w:pStyle w:val="Reference"/>
      </w:pPr>
      <w:r w:rsidRPr="00126F71">
        <w:t xml:space="preserve">Kelemen, D., &amp; Carey, S. (2007). The essence of artifacts: Developing the design stance. In E. Margolis &amp; S. Laurence (Eds.), </w:t>
      </w:r>
      <w:r w:rsidRPr="00126F71">
        <w:rPr>
          <w:i/>
        </w:rPr>
        <w:t xml:space="preserve">Creations of the Mind: Theories of </w:t>
      </w:r>
      <w:r w:rsidRPr="00126F71">
        <w:rPr>
          <w:i/>
        </w:rPr>
        <w:lastRenderedPageBreak/>
        <w:t>Artifacts and Their Representation (pp. 212-230).</w:t>
      </w:r>
      <w:r w:rsidRPr="00126F71">
        <w:t xml:space="preserve"> Oxford: Oxford University Press.</w:t>
      </w:r>
    </w:p>
    <w:p w14:paraId="7FB15AE2" w14:textId="77777777" w:rsidR="00875059" w:rsidRDefault="00875059" w:rsidP="005947B6">
      <w:pPr>
        <w:pStyle w:val="Reference"/>
      </w:pPr>
      <w:r w:rsidRPr="00E017D8">
        <w:t>Lipton, P. (2004). </w:t>
      </w:r>
      <w:r w:rsidRPr="00693576">
        <w:rPr>
          <w:i/>
        </w:rPr>
        <w:t xml:space="preserve">Inference to the Best Explanation, 2nd edition. </w:t>
      </w:r>
      <w:r w:rsidRPr="00E017D8">
        <w:t>Routledge Publishers.</w:t>
      </w:r>
    </w:p>
    <w:p w14:paraId="51F89F70" w14:textId="77777777" w:rsidR="00875059" w:rsidRPr="00E017D8" w:rsidRDefault="00875059" w:rsidP="005947B6">
      <w:pPr>
        <w:pStyle w:val="Reference"/>
      </w:pPr>
      <w:r w:rsidRPr="00E576E3">
        <w:t xml:space="preserve"> </w:t>
      </w:r>
      <w:r w:rsidRPr="00E017D8">
        <w:t xml:space="preserve">McCracken, G. (1986). Culture and consumption: A theoretical account of the structure and movement of the cultural meaning of consumer goods. </w:t>
      </w:r>
      <w:r w:rsidRPr="00693576">
        <w:rPr>
          <w:i/>
        </w:rPr>
        <w:t xml:space="preserve">Journal of Consumer </w:t>
      </w:r>
      <w:r>
        <w:rPr>
          <w:i/>
        </w:rPr>
        <w:t>R</w:t>
      </w:r>
      <w:r w:rsidRPr="00693576">
        <w:rPr>
          <w:i/>
        </w:rPr>
        <w:t>esearch</w:t>
      </w:r>
      <w:r w:rsidRPr="00E017D8">
        <w:t>, 71–84.</w:t>
      </w:r>
    </w:p>
    <w:p w14:paraId="4A0977F5" w14:textId="7F43CF5F" w:rsidR="00875059" w:rsidRPr="00E017D8" w:rsidRDefault="00875059" w:rsidP="005947B6">
      <w:pPr>
        <w:pStyle w:val="Reference"/>
      </w:pPr>
      <w:proofErr w:type="spellStart"/>
      <w:r w:rsidRPr="00E017D8">
        <w:t>Richins</w:t>
      </w:r>
      <w:proofErr w:type="spellEnd"/>
      <w:r w:rsidRPr="00E017D8">
        <w:t xml:space="preserve">, M.L. (1994). Valuing things: the public and private meanings of possessions. </w:t>
      </w:r>
      <w:r>
        <w:rPr>
          <w:i/>
        </w:rPr>
        <w:t>Journal of Consumer R</w:t>
      </w:r>
      <w:r w:rsidRPr="00693576">
        <w:rPr>
          <w:i/>
        </w:rPr>
        <w:t>esearch</w:t>
      </w:r>
      <w:r w:rsidRPr="00E017D8">
        <w:t xml:space="preserve">, 504–521. </w:t>
      </w:r>
    </w:p>
    <w:p w14:paraId="684BDDE6" w14:textId="67776D17" w:rsidR="00875059" w:rsidRDefault="00875059" w:rsidP="005947B6">
      <w:pPr>
        <w:pStyle w:val="Reference"/>
      </w:pPr>
      <w:proofErr w:type="spellStart"/>
      <w:r w:rsidRPr="00251351">
        <w:rPr>
          <w:bCs/>
        </w:rPr>
        <w:t>Soley</w:t>
      </w:r>
      <w:proofErr w:type="spellEnd"/>
      <w:r w:rsidRPr="00251351">
        <w:rPr>
          <w:bCs/>
        </w:rPr>
        <w:t>, G.,</w:t>
      </w:r>
      <w:r w:rsidRPr="00251351">
        <w:t> &amp; Spelke, E.S. (2016). Shared cultural knowledge: Effects of music on young children's social preferences. </w:t>
      </w:r>
      <w:r w:rsidRPr="00251351">
        <w:rPr>
          <w:i/>
          <w:iCs/>
        </w:rPr>
        <w:t>Cognition, 148, </w:t>
      </w:r>
      <w:r w:rsidRPr="00251351">
        <w:t>106-116.</w:t>
      </w:r>
    </w:p>
    <w:p w14:paraId="418CAFF9" w14:textId="18FDE463" w:rsidR="00875059" w:rsidRPr="00E017D8" w:rsidRDefault="00875059" w:rsidP="005947B6">
      <w:pPr>
        <w:pStyle w:val="Reference"/>
      </w:pPr>
      <w:r w:rsidRPr="00E017D8">
        <w:t>Solomon, M.R. (1983). The role of products as social stimuli: A symbolic interactionism perspective.</w:t>
      </w:r>
      <w:r w:rsidRPr="00693576">
        <w:rPr>
          <w:i/>
        </w:rPr>
        <w:t xml:space="preserve"> Journal of Consumer Research</w:t>
      </w:r>
      <w:r w:rsidRPr="00E017D8">
        <w:t xml:space="preserve">, 319–329. </w:t>
      </w:r>
    </w:p>
    <w:p w14:paraId="4D47C11E" w14:textId="77777777" w:rsidR="00875059" w:rsidRPr="00E017D8" w:rsidRDefault="00875059" w:rsidP="005947B6">
      <w:pPr>
        <w:pStyle w:val="Reference"/>
      </w:pPr>
      <w:proofErr w:type="spellStart"/>
      <w:r w:rsidRPr="00E017D8">
        <w:t>Teglas</w:t>
      </w:r>
      <w:proofErr w:type="spellEnd"/>
      <w:r w:rsidRPr="00E017D8">
        <w:t xml:space="preserve">, E., </w:t>
      </w:r>
      <w:proofErr w:type="spellStart"/>
      <w:r w:rsidRPr="00E017D8">
        <w:t>Vul</w:t>
      </w:r>
      <w:proofErr w:type="spellEnd"/>
      <w:r w:rsidRPr="00E017D8">
        <w:t xml:space="preserve">, E., </w:t>
      </w:r>
      <w:proofErr w:type="spellStart"/>
      <w:r w:rsidRPr="00E017D8">
        <w:t>Girotto</w:t>
      </w:r>
      <w:proofErr w:type="spellEnd"/>
      <w:r w:rsidRPr="00E017D8">
        <w:t xml:space="preserve">, V., Gonzalez, M., Tenenbaum, J. B., &amp; Bonatti, L. L. (2011). Pure Reasoning in 12-Month-Old Infants as Probabilistic Inference. </w:t>
      </w:r>
      <w:r w:rsidRPr="00693576">
        <w:rPr>
          <w:i/>
        </w:rPr>
        <w:t>Science</w:t>
      </w:r>
      <w:r>
        <w:rPr>
          <w:i/>
        </w:rPr>
        <w:t>,</w:t>
      </w:r>
      <w:r w:rsidRPr="00E017D8">
        <w:t xml:space="preserve"> 332(6033), 1054–1059. </w:t>
      </w:r>
    </w:p>
    <w:p w14:paraId="54C877AF" w14:textId="37123A29" w:rsidR="00393C35" w:rsidRDefault="00875059" w:rsidP="005947B6">
      <w:pPr>
        <w:pStyle w:val="Reference"/>
      </w:pPr>
      <w:r w:rsidRPr="00E017D8">
        <w:t>Tenenbaum, J. B., G</w:t>
      </w:r>
      <w:r w:rsidR="005436F1">
        <w:t>riffiths, T., &amp; Kemp, C. (2006)</w:t>
      </w:r>
      <w:r w:rsidR="0026289D">
        <w:t>.</w:t>
      </w:r>
      <w:r w:rsidRPr="00E017D8">
        <w:t xml:space="preserve"> Theory-based Bayesian models of inductive learning and reasoning.</w:t>
      </w:r>
      <w:r w:rsidRPr="00693576">
        <w:rPr>
          <w:i/>
        </w:rPr>
        <w:t xml:space="preserve"> Trends in Cognitive Sciences</w:t>
      </w:r>
      <w:r w:rsidRPr="00E017D8">
        <w:t xml:space="preserve">, 10(7), 309–318. </w:t>
      </w:r>
    </w:p>
    <w:sectPr w:rsidR="00393C35"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DE01B" w14:textId="77777777" w:rsidR="00545FCC" w:rsidRDefault="00545FCC">
      <w:r>
        <w:separator/>
      </w:r>
    </w:p>
  </w:endnote>
  <w:endnote w:type="continuationSeparator" w:id="0">
    <w:p w14:paraId="08397C58" w14:textId="77777777" w:rsidR="00545FCC" w:rsidRDefault="0054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65" w:author="Microsoft Office User" w:date="2019-01-11T10:26:00Z"/>
  <w:sdt>
    <w:sdtPr>
      <w:rPr>
        <w:rStyle w:val="PageNumber"/>
      </w:rPr>
      <w:id w:val="921381536"/>
      <w:docPartObj>
        <w:docPartGallery w:val="Page Numbers (Bottom of Page)"/>
        <w:docPartUnique/>
      </w:docPartObj>
    </w:sdtPr>
    <w:sdtEndPr>
      <w:rPr>
        <w:rStyle w:val="PageNumber"/>
      </w:rPr>
    </w:sdtEndPr>
    <w:sdtContent>
      <w:customXmlInsRangeEnd w:id="165"/>
      <w:p w14:paraId="1D3FF4E4" w14:textId="2DBDB5DC" w:rsidR="0009505A" w:rsidRDefault="0009505A" w:rsidP="00314B48">
        <w:pPr>
          <w:pStyle w:val="Footer"/>
          <w:framePr w:wrap="none" w:vAnchor="text" w:hAnchor="margin" w:xAlign="right" w:y="1"/>
          <w:rPr>
            <w:ins w:id="166" w:author="Microsoft Office User" w:date="2019-01-11T10:26:00Z"/>
            <w:rStyle w:val="PageNumber"/>
          </w:rPr>
        </w:pPr>
        <w:ins w:id="167" w:author="Microsoft Office User" w:date="2019-01-11T10:26:00Z">
          <w:r>
            <w:rPr>
              <w:rStyle w:val="PageNumber"/>
            </w:rPr>
            <w:fldChar w:fldCharType="begin"/>
          </w:r>
          <w:r>
            <w:rPr>
              <w:rStyle w:val="PageNumber"/>
            </w:rPr>
            <w:instrText xml:space="preserve"> PAGE </w:instrText>
          </w:r>
          <w:r>
            <w:rPr>
              <w:rStyle w:val="PageNumber"/>
            </w:rPr>
            <w:fldChar w:fldCharType="end"/>
          </w:r>
        </w:ins>
      </w:p>
      <w:customXmlInsRangeStart w:id="168" w:author="Microsoft Office User" w:date="2019-01-11T10:26:00Z"/>
    </w:sdtContent>
  </w:sdt>
  <w:customXmlInsRangeEnd w:id="168"/>
  <w:p w14:paraId="7FBBB5A3" w14:textId="77777777" w:rsidR="0009505A" w:rsidRDefault="0009505A">
    <w:pPr>
      <w:pStyle w:val="Footer"/>
      <w:ind w:right="360"/>
      <w:pPrChange w:id="169" w:author="Microsoft Office User" w:date="2019-01-11T10:2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70" w:author="Microsoft Office User" w:date="2019-01-11T10:26:00Z"/>
  <w:sdt>
    <w:sdtPr>
      <w:rPr>
        <w:rStyle w:val="PageNumber"/>
      </w:rPr>
      <w:id w:val="967640352"/>
      <w:docPartObj>
        <w:docPartGallery w:val="Page Numbers (Bottom of Page)"/>
        <w:docPartUnique/>
      </w:docPartObj>
    </w:sdtPr>
    <w:sdtEndPr>
      <w:rPr>
        <w:rStyle w:val="PageNumber"/>
      </w:rPr>
    </w:sdtEndPr>
    <w:sdtContent>
      <w:customXmlInsRangeEnd w:id="170"/>
      <w:p w14:paraId="44C12ECE" w14:textId="5609E57F" w:rsidR="0009505A" w:rsidRDefault="0009505A" w:rsidP="00314B48">
        <w:pPr>
          <w:pStyle w:val="Footer"/>
          <w:framePr w:wrap="none" w:vAnchor="text" w:hAnchor="margin" w:xAlign="right" w:y="1"/>
          <w:rPr>
            <w:ins w:id="171" w:author="Microsoft Office User" w:date="2019-01-11T10:26:00Z"/>
            <w:rStyle w:val="PageNumber"/>
          </w:rPr>
        </w:pPr>
        <w:ins w:id="172" w:author="Microsoft Office User" w:date="2019-01-11T10:26:00Z">
          <w:r>
            <w:rPr>
              <w:rStyle w:val="PageNumber"/>
            </w:rPr>
            <w:fldChar w:fldCharType="begin"/>
          </w:r>
          <w:r>
            <w:rPr>
              <w:rStyle w:val="PageNumber"/>
            </w:rPr>
            <w:instrText xml:space="preserve"> PAGE </w:instrText>
          </w:r>
        </w:ins>
        <w:r>
          <w:rPr>
            <w:rStyle w:val="PageNumber"/>
          </w:rPr>
          <w:fldChar w:fldCharType="separate"/>
        </w:r>
        <w:r>
          <w:rPr>
            <w:rStyle w:val="PageNumber"/>
            <w:noProof/>
          </w:rPr>
          <w:t>7</w:t>
        </w:r>
        <w:ins w:id="173" w:author="Microsoft Office User" w:date="2019-01-11T10:26:00Z">
          <w:r>
            <w:rPr>
              <w:rStyle w:val="PageNumber"/>
            </w:rPr>
            <w:fldChar w:fldCharType="end"/>
          </w:r>
        </w:ins>
      </w:p>
      <w:customXmlInsRangeStart w:id="174" w:author="Microsoft Office User" w:date="2019-01-11T10:26:00Z"/>
    </w:sdtContent>
  </w:sdt>
  <w:customXmlInsRangeEnd w:id="174"/>
  <w:p w14:paraId="6F8F547F" w14:textId="77777777" w:rsidR="0009505A" w:rsidRDefault="0009505A">
    <w:pPr>
      <w:pStyle w:val="Footer"/>
      <w:ind w:right="360"/>
      <w:pPrChange w:id="175" w:author="Microsoft Office User" w:date="2019-01-11T10:2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E75AA" w14:textId="77777777" w:rsidR="00545FCC" w:rsidRDefault="00545FCC">
      <w:r>
        <w:separator/>
      </w:r>
    </w:p>
  </w:footnote>
  <w:footnote w:type="continuationSeparator" w:id="0">
    <w:p w14:paraId="07D08B55" w14:textId="77777777" w:rsidR="00545FCC" w:rsidRDefault="00545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2E47D" w14:textId="77777777" w:rsidR="00BB0155" w:rsidRDefault="00BB0155" w:rsidP="00126F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D3464C0" w14:textId="77777777" w:rsidR="00BB0155" w:rsidRDefault="00BB0155" w:rsidP="00BF77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E9ED5" w14:textId="6377C3D4" w:rsidR="00BB0155" w:rsidRDefault="00BB0155" w:rsidP="00126F71">
    <w:pPr>
      <w:pStyle w:val="Header"/>
      <w:framePr w:wrap="none" w:vAnchor="text" w:hAnchor="margin" w:xAlign="right" w:y="1"/>
      <w:rPr>
        <w:rStyle w:val="PageNumber"/>
      </w:rPr>
    </w:pPr>
  </w:p>
  <w:p w14:paraId="34503D6D" w14:textId="77777777" w:rsidR="00BB0155" w:rsidRDefault="00BB0155" w:rsidP="00BF77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ACE9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abstractNum w:abstractNumId="12" w15:restartNumberingAfterBreak="0">
    <w:nsid w:val="248C362A"/>
    <w:multiLevelType w:val="hybridMultilevel"/>
    <w:tmpl w:val="29E20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46C51"/>
    <w:multiLevelType w:val="hybridMultilevel"/>
    <w:tmpl w:val="45F0582A"/>
    <w:lvl w:ilvl="0" w:tplc="0BB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F7A7B"/>
    <w:multiLevelType w:val="hybridMultilevel"/>
    <w:tmpl w:val="1BB2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C32AE"/>
    <w:multiLevelType w:val="hybridMultilevel"/>
    <w:tmpl w:val="002C1A3C"/>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6" w15:restartNumberingAfterBreak="0">
    <w:nsid w:val="5FCE2EEF"/>
    <w:multiLevelType w:val="hybridMultilevel"/>
    <w:tmpl w:val="84763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0549A"/>
    <w:multiLevelType w:val="hybridMultilevel"/>
    <w:tmpl w:val="AFD8746A"/>
    <w:lvl w:ilvl="0" w:tplc="2F761534">
      <w:start w:val="1"/>
      <w:numFmt w:val="decimal"/>
      <w:lvlText w:val="(%1)"/>
      <w:lvlJc w:val="left"/>
      <w:pPr>
        <w:ind w:left="561" w:hanging="380"/>
      </w:pPr>
      <w:rPr>
        <w:rFonts w:hint="default"/>
        <w:i/>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18" w15:restartNumberingAfterBreak="0">
    <w:nsid w:val="70C61F21"/>
    <w:multiLevelType w:val="multilevel"/>
    <w:tmpl w:val="F49A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17"/>
  </w:num>
  <w:num w:numId="16">
    <w:abstractNumId w:val="14"/>
  </w:num>
  <w:num w:numId="17">
    <w:abstractNumId w:val="16"/>
  </w:num>
  <w:num w:numId="18">
    <w:abstractNumId w:val="12"/>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C97"/>
    <w:rsid w:val="0000636F"/>
    <w:rsid w:val="000138D9"/>
    <w:rsid w:val="00013EF8"/>
    <w:rsid w:val="000146BC"/>
    <w:rsid w:val="00014F41"/>
    <w:rsid w:val="00016127"/>
    <w:rsid w:val="00016779"/>
    <w:rsid w:val="000169AF"/>
    <w:rsid w:val="000177CB"/>
    <w:rsid w:val="00017F7C"/>
    <w:rsid w:val="000206D9"/>
    <w:rsid w:val="00021E93"/>
    <w:rsid w:val="00022783"/>
    <w:rsid w:val="00023625"/>
    <w:rsid w:val="00026493"/>
    <w:rsid w:val="00027343"/>
    <w:rsid w:val="000275EE"/>
    <w:rsid w:val="00027AC1"/>
    <w:rsid w:val="00031CCA"/>
    <w:rsid w:val="00032AAE"/>
    <w:rsid w:val="00032D0E"/>
    <w:rsid w:val="00033055"/>
    <w:rsid w:val="0003375C"/>
    <w:rsid w:val="00033A37"/>
    <w:rsid w:val="0003675C"/>
    <w:rsid w:val="000408E7"/>
    <w:rsid w:val="00040F8C"/>
    <w:rsid w:val="000443BE"/>
    <w:rsid w:val="00045B9E"/>
    <w:rsid w:val="00046230"/>
    <w:rsid w:val="00047432"/>
    <w:rsid w:val="0005087A"/>
    <w:rsid w:val="000530B9"/>
    <w:rsid w:val="000530F9"/>
    <w:rsid w:val="00054357"/>
    <w:rsid w:val="00054E6C"/>
    <w:rsid w:val="00056669"/>
    <w:rsid w:val="00057D8D"/>
    <w:rsid w:val="00060890"/>
    <w:rsid w:val="00061EDE"/>
    <w:rsid w:val="0006210D"/>
    <w:rsid w:val="00062231"/>
    <w:rsid w:val="000622F5"/>
    <w:rsid w:val="000637ED"/>
    <w:rsid w:val="0006736F"/>
    <w:rsid w:val="0006768B"/>
    <w:rsid w:val="00070099"/>
    <w:rsid w:val="00070C20"/>
    <w:rsid w:val="00071A2B"/>
    <w:rsid w:val="0007349F"/>
    <w:rsid w:val="00073751"/>
    <w:rsid w:val="00074166"/>
    <w:rsid w:val="00074638"/>
    <w:rsid w:val="00076841"/>
    <w:rsid w:val="0007772D"/>
    <w:rsid w:val="00080C25"/>
    <w:rsid w:val="0008161E"/>
    <w:rsid w:val="00081CCC"/>
    <w:rsid w:val="0008284F"/>
    <w:rsid w:val="00082C24"/>
    <w:rsid w:val="00085043"/>
    <w:rsid w:val="000855A7"/>
    <w:rsid w:val="00086F26"/>
    <w:rsid w:val="00090EFA"/>
    <w:rsid w:val="00091425"/>
    <w:rsid w:val="00092423"/>
    <w:rsid w:val="000935F1"/>
    <w:rsid w:val="0009372F"/>
    <w:rsid w:val="00093C4A"/>
    <w:rsid w:val="00093FE5"/>
    <w:rsid w:val="0009505A"/>
    <w:rsid w:val="000956C7"/>
    <w:rsid w:val="000A01D1"/>
    <w:rsid w:val="000A09BF"/>
    <w:rsid w:val="000A0DA7"/>
    <w:rsid w:val="000A2C97"/>
    <w:rsid w:val="000A444E"/>
    <w:rsid w:val="000A5820"/>
    <w:rsid w:val="000A5CA4"/>
    <w:rsid w:val="000A5FBD"/>
    <w:rsid w:val="000A74AE"/>
    <w:rsid w:val="000A76B1"/>
    <w:rsid w:val="000B0C3A"/>
    <w:rsid w:val="000B1D11"/>
    <w:rsid w:val="000B1D20"/>
    <w:rsid w:val="000B28FE"/>
    <w:rsid w:val="000B33F4"/>
    <w:rsid w:val="000B3B48"/>
    <w:rsid w:val="000B5A18"/>
    <w:rsid w:val="000B6155"/>
    <w:rsid w:val="000B7264"/>
    <w:rsid w:val="000C003D"/>
    <w:rsid w:val="000C057C"/>
    <w:rsid w:val="000C1654"/>
    <w:rsid w:val="000C1A8A"/>
    <w:rsid w:val="000C32F0"/>
    <w:rsid w:val="000C3E8F"/>
    <w:rsid w:val="000C43DB"/>
    <w:rsid w:val="000C5A77"/>
    <w:rsid w:val="000C67F6"/>
    <w:rsid w:val="000C74BD"/>
    <w:rsid w:val="000C74C9"/>
    <w:rsid w:val="000C77BA"/>
    <w:rsid w:val="000C781D"/>
    <w:rsid w:val="000D05BC"/>
    <w:rsid w:val="000D47F5"/>
    <w:rsid w:val="000D5110"/>
    <w:rsid w:val="000D53FA"/>
    <w:rsid w:val="000D62E8"/>
    <w:rsid w:val="000D6DB1"/>
    <w:rsid w:val="000D7D4B"/>
    <w:rsid w:val="000E1808"/>
    <w:rsid w:val="000E29C6"/>
    <w:rsid w:val="000E3A59"/>
    <w:rsid w:val="000E4745"/>
    <w:rsid w:val="000E543B"/>
    <w:rsid w:val="000E5CA3"/>
    <w:rsid w:val="000F23E2"/>
    <w:rsid w:val="000F3D3B"/>
    <w:rsid w:val="000F40B2"/>
    <w:rsid w:val="000F4B82"/>
    <w:rsid w:val="000F52EF"/>
    <w:rsid w:val="000F6B33"/>
    <w:rsid w:val="000F6D3F"/>
    <w:rsid w:val="000F77E3"/>
    <w:rsid w:val="00101374"/>
    <w:rsid w:val="00101C67"/>
    <w:rsid w:val="001035EF"/>
    <w:rsid w:val="00104C05"/>
    <w:rsid w:val="00106680"/>
    <w:rsid w:val="00106B4C"/>
    <w:rsid w:val="00112311"/>
    <w:rsid w:val="00114EB2"/>
    <w:rsid w:val="00116005"/>
    <w:rsid w:val="00116BD7"/>
    <w:rsid w:val="00116FB5"/>
    <w:rsid w:val="001174E5"/>
    <w:rsid w:val="001176FB"/>
    <w:rsid w:val="00117EA2"/>
    <w:rsid w:val="00121599"/>
    <w:rsid w:val="001220DF"/>
    <w:rsid w:val="00122DA9"/>
    <w:rsid w:val="00123B41"/>
    <w:rsid w:val="00123F7F"/>
    <w:rsid w:val="001240F8"/>
    <w:rsid w:val="00126188"/>
    <w:rsid w:val="00126A6F"/>
    <w:rsid w:val="00126AAD"/>
    <w:rsid w:val="00126F71"/>
    <w:rsid w:val="00131137"/>
    <w:rsid w:val="00131DA7"/>
    <w:rsid w:val="00131DEB"/>
    <w:rsid w:val="001334EC"/>
    <w:rsid w:val="001355C9"/>
    <w:rsid w:val="00135F0A"/>
    <w:rsid w:val="00136573"/>
    <w:rsid w:val="0013760C"/>
    <w:rsid w:val="001404E9"/>
    <w:rsid w:val="00140801"/>
    <w:rsid w:val="00140F98"/>
    <w:rsid w:val="00141EED"/>
    <w:rsid w:val="00142574"/>
    <w:rsid w:val="00143119"/>
    <w:rsid w:val="00145F52"/>
    <w:rsid w:val="0014634E"/>
    <w:rsid w:val="0014713F"/>
    <w:rsid w:val="00147741"/>
    <w:rsid w:val="001477B9"/>
    <w:rsid w:val="001501D9"/>
    <w:rsid w:val="001536A4"/>
    <w:rsid w:val="00155227"/>
    <w:rsid w:val="00156716"/>
    <w:rsid w:val="00157ED8"/>
    <w:rsid w:val="00160196"/>
    <w:rsid w:val="00160310"/>
    <w:rsid w:val="00160D32"/>
    <w:rsid w:val="001626D2"/>
    <w:rsid w:val="00162958"/>
    <w:rsid w:val="00170FC6"/>
    <w:rsid w:val="0017309D"/>
    <w:rsid w:val="001746A7"/>
    <w:rsid w:val="00175DAA"/>
    <w:rsid w:val="001771D6"/>
    <w:rsid w:val="00180335"/>
    <w:rsid w:val="00182582"/>
    <w:rsid w:val="0018314B"/>
    <w:rsid w:val="00186E4E"/>
    <w:rsid w:val="001911A0"/>
    <w:rsid w:val="00192C4B"/>
    <w:rsid w:val="001930D2"/>
    <w:rsid w:val="0019348A"/>
    <w:rsid w:val="001944F5"/>
    <w:rsid w:val="001945AF"/>
    <w:rsid w:val="0019613B"/>
    <w:rsid w:val="00197367"/>
    <w:rsid w:val="001978CB"/>
    <w:rsid w:val="001A11D8"/>
    <w:rsid w:val="001A143D"/>
    <w:rsid w:val="001A1655"/>
    <w:rsid w:val="001A4C44"/>
    <w:rsid w:val="001A5FE8"/>
    <w:rsid w:val="001A6B3A"/>
    <w:rsid w:val="001A73DD"/>
    <w:rsid w:val="001A75D2"/>
    <w:rsid w:val="001A797A"/>
    <w:rsid w:val="001B0551"/>
    <w:rsid w:val="001B0C10"/>
    <w:rsid w:val="001B1D54"/>
    <w:rsid w:val="001B217B"/>
    <w:rsid w:val="001B241B"/>
    <w:rsid w:val="001B4AD7"/>
    <w:rsid w:val="001B5BAF"/>
    <w:rsid w:val="001B641B"/>
    <w:rsid w:val="001B64CA"/>
    <w:rsid w:val="001C2698"/>
    <w:rsid w:val="001C32F5"/>
    <w:rsid w:val="001C4266"/>
    <w:rsid w:val="001C4AF6"/>
    <w:rsid w:val="001C4C6C"/>
    <w:rsid w:val="001C5227"/>
    <w:rsid w:val="001C54A5"/>
    <w:rsid w:val="001C720B"/>
    <w:rsid w:val="001C75D2"/>
    <w:rsid w:val="001D1229"/>
    <w:rsid w:val="001D179F"/>
    <w:rsid w:val="001D2344"/>
    <w:rsid w:val="001D3183"/>
    <w:rsid w:val="001D3C2B"/>
    <w:rsid w:val="001D4502"/>
    <w:rsid w:val="001D622D"/>
    <w:rsid w:val="001E005E"/>
    <w:rsid w:val="001E1EFD"/>
    <w:rsid w:val="001E3DF5"/>
    <w:rsid w:val="001E3F66"/>
    <w:rsid w:val="001E59FD"/>
    <w:rsid w:val="001E662B"/>
    <w:rsid w:val="001F085E"/>
    <w:rsid w:val="001F19CE"/>
    <w:rsid w:val="001F247F"/>
    <w:rsid w:val="001F30B1"/>
    <w:rsid w:val="001F33D5"/>
    <w:rsid w:val="001F5982"/>
    <w:rsid w:val="00200206"/>
    <w:rsid w:val="00201DA6"/>
    <w:rsid w:val="00201DE6"/>
    <w:rsid w:val="00203A66"/>
    <w:rsid w:val="00205CC1"/>
    <w:rsid w:val="00206485"/>
    <w:rsid w:val="002064AA"/>
    <w:rsid w:val="00207D04"/>
    <w:rsid w:val="00210ED8"/>
    <w:rsid w:val="00210FB1"/>
    <w:rsid w:val="0021365F"/>
    <w:rsid w:val="002159F1"/>
    <w:rsid w:val="00222BCC"/>
    <w:rsid w:val="00222F4D"/>
    <w:rsid w:val="002236BF"/>
    <w:rsid w:val="00225ADD"/>
    <w:rsid w:val="00225F90"/>
    <w:rsid w:val="002313EB"/>
    <w:rsid w:val="00233637"/>
    <w:rsid w:val="002344D4"/>
    <w:rsid w:val="002347CF"/>
    <w:rsid w:val="00234AE0"/>
    <w:rsid w:val="0024006B"/>
    <w:rsid w:val="002400F6"/>
    <w:rsid w:val="00240314"/>
    <w:rsid w:val="00242C28"/>
    <w:rsid w:val="002438E7"/>
    <w:rsid w:val="00245E88"/>
    <w:rsid w:val="0024723E"/>
    <w:rsid w:val="0024725D"/>
    <w:rsid w:val="002477A5"/>
    <w:rsid w:val="0025052D"/>
    <w:rsid w:val="00252014"/>
    <w:rsid w:val="00252BBA"/>
    <w:rsid w:val="00253598"/>
    <w:rsid w:val="002551D4"/>
    <w:rsid w:val="00256369"/>
    <w:rsid w:val="0025796C"/>
    <w:rsid w:val="002601B5"/>
    <w:rsid w:val="0026084C"/>
    <w:rsid w:val="00260EAE"/>
    <w:rsid w:val="002613B2"/>
    <w:rsid w:val="00262242"/>
    <w:rsid w:val="0026289D"/>
    <w:rsid w:val="002630C7"/>
    <w:rsid w:val="002641E1"/>
    <w:rsid w:val="002642D0"/>
    <w:rsid w:val="002668C4"/>
    <w:rsid w:val="002702B3"/>
    <w:rsid w:val="0027288F"/>
    <w:rsid w:val="00272A1A"/>
    <w:rsid w:val="00272D96"/>
    <w:rsid w:val="002739EB"/>
    <w:rsid w:val="00275877"/>
    <w:rsid w:val="00277967"/>
    <w:rsid w:val="002806C0"/>
    <w:rsid w:val="00280E8E"/>
    <w:rsid w:val="00281A8B"/>
    <w:rsid w:val="00281CD6"/>
    <w:rsid w:val="00282204"/>
    <w:rsid w:val="00282D0D"/>
    <w:rsid w:val="00286C8E"/>
    <w:rsid w:val="00286CF2"/>
    <w:rsid w:val="00286E27"/>
    <w:rsid w:val="00287C32"/>
    <w:rsid w:val="00290762"/>
    <w:rsid w:val="00290E84"/>
    <w:rsid w:val="002915EB"/>
    <w:rsid w:val="00291764"/>
    <w:rsid w:val="002944A6"/>
    <w:rsid w:val="0029610F"/>
    <w:rsid w:val="002A04A7"/>
    <w:rsid w:val="002A09EA"/>
    <w:rsid w:val="002A1D60"/>
    <w:rsid w:val="002A2766"/>
    <w:rsid w:val="002A2D75"/>
    <w:rsid w:val="002A363A"/>
    <w:rsid w:val="002A415D"/>
    <w:rsid w:val="002A4491"/>
    <w:rsid w:val="002A7AC3"/>
    <w:rsid w:val="002B16EF"/>
    <w:rsid w:val="002B31B7"/>
    <w:rsid w:val="002B397D"/>
    <w:rsid w:val="002B3F17"/>
    <w:rsid w:val="002B4692"/>
    <w:rsid w:val="002B7B7A"/>
    <w:rsid w:val="002B7CAE"/>
    <w:rsid w:val="002C002F"/>
    <w:rsid w:val="002C32A4"/>
    <w:rsid w:val="002C3FFA"/>
    <w:rsid w:val="002C4066"/>
    <w:rsid w:val="002C69C3"/>
    <w:rsid w:val="002D039A"/>
    <w:rsid w:val="002D0724"/>
    <w:rsid w:val="002D363A"/>
    <w:rsid w:val="002D49C3"/>
    <w:rsid w:val="002D5649"/>
    <w:rsid w:val="002D573E"/>
    <w:rsid w:val="002E00F4"/>
    <w:rsid w:val="002E2458"/>
    <w:rsid w:val="002E2F3B"/>
    <w:rsid w:val="002E3F05"/>
    <w:rsid w:val="002E5A9A"/>
    <w:rsid w:val="002E7140"/>
    <w:rsid w:val="002E7BCC"/>
    <w:rsid w:val="002F0AAA"/>
    <w:rsid w:val="002F0B60"/>
    <w:rsid w:val="002F15C9"/>
    <w:rsid w:val="002F1718"/>
    <w:rsid w:val="002F1966"/>
    <w:rsid w:val="002F29B3"/>
    <w:rsid w:val="002F3A53"/>
    <w:rsid w:val="002F62F2"/>
    <w:rsid w:val="002F65B0"/>
    <w:rsid w:val="002F74F0"/>
    <w:rsid w:val="002F7696"/>
    <w:rsid w:val="00302B41"/>
    <w:rsid w:val="003031F6"/>
    <w:rsid w:val="00305EA2"/>
    <w:rsid w:val="003060CA"/>
    <w:rsid w:val="00310E84"/>
    <w:rsid w:val="00312119"/>
    <w:rsid w:val="0031467F"/>
    <w:rsid w:val="00315BF8"/>
    <w:rsid w:val="00320D4D"/>
    <w:rsid w:val="00321025"/>
    <w:rsid w:val="0032286E"/>
    <w:rsid w:val="00322F78"/>
    <w:rsid w:val="00324AC1"/>
    <w:rsid w:val="00324B3A"/>
    <w:rsid w:val="00325F63"/>
    <w:rsid w:val="00326751"/>
    <w:rsid w:val="00331C90"/>
    <w:rsid w:val="00333ACF"/>
    <w:rsid w:val="0033412B"/>
    <w:rsid w:val="00335D8F"/>
    <w:rsid w:val="0033646A"/>
    <w:rsid w:val="00341E03"/>
    <w:rsid w:val="0034277D"/>
    <w:rsid w:val="00342D26"/>
    <w:rsid w:val="00345700"/>
    <w:rsid w:val="00346367"/>
    <w:rsid w:val="0034779B"/>
    <w:rsid w:val="00347E19"/>
    <w:rsid w:val="003509D6"/>
    <w:rsid w:val="003542F9"/>
    <w:rsid w:val="0035442A"/>
    <w:rsid w:val="00354AA1"/>
    <w:rsid w:val="00355C4D"/>
    <w:rsid w:val="003564EB"/>
    <w:rsid w:val="003569B4"/>
    <w:rsid w:val="0035708A"/>
    <w:rsid w:val="00357AD3"/>
    <w:rsid w:val="003607CD"/>
    <w:rsid w:val="003629D8"/>
    <w:rsid w:val="00362E37"/>
    <w:rsid w:val="0036388D"/>
    <w:rsid w:val="00364FE7"/>
    <w:rsid w:val="00365C5D"/>
    <w:rsid w:val="003663D2"/>
    <w:rsid w:val="00366BDF"/>
    <w:rsid w:val="0037072E"/>
    <w:rsid w:val="0037361E"/>
    <w:rsid w:val="003736D9"/>
    <w:rsid w:val="003738F4"/>
    <w:rsid w:val="003758EB"/>
    <w:rsid w:val="00375CA0"/>
    <w:rsid w:val="00376EDA"/>
    <w:rsid w:val="003771ED"/>
    <w:rsid w:val="00382551"/>
    <w:rsid w:val="003827AB"/>
    <w:rsid w:val="00382893"/>
    <w:rsid w:val="00382F27"/>
    <w:rsid w:val="003837E8"/>
    <w:rsid w:val="0038510E"/>
    <w:rsid w:val="00386912"/>
    <w:rsid w:val="0039036B"/>
    <w:rsid w:val="00390E82"/>
    <w:rsid w:val="0039152E"/>
    <w:rsid w:val="00393B79"/>
    <w:rsid w:val="00393C35"/>
    <w:rsid w:val="003947C4"/>
    <w:rsid w:val="00395D76"/>
    <w:rsid w:val="003A0BCB"/>
    <w:rsid w:val="003A124B"/>
    <w:rsid w:val="003A13CE"/>
    <w:rsid w:val="003A29CB"/>
    <w:rsid w:val="003A2EBB"/>
    <w:rsid w:val="003A2F3E"/>
    <w:rsid w:val="003A4415"/>
    <w:rsid w:val="003A5072"/>
    <w:rsid w:val="003A5716"/>
    <w:rsid w:val="003A7449"/>
    <w:rsid w:val="003B113A"/>
    <w:rsid w:val="003B287C"/>
    <w:rsid w:val="003B291A"/>
    <w:rsid w:val="003B2BA7"/>
    <w:rsid w:val="003B3321"/>
    <w:rsid w:val="003B3B61"/>
    <w:rsid w:val="003B42CF"/>
    <w:rsid w:val="003B4359"/>
    <w:rsid w:val="003C0045"/>
    <w:rsid w:val="003C1089"/>
    <w:rsid w:val="003C183F"/>
    <w:rsid w:val="003C2393"/>
    <w:rsid w:val="003C4EAE"/>
    <w:rsid w:val="003C5171"/>
    <w:rsid w:val="003C66EB"/>
    <w:rsid w:val="003C7213"/>
    <w:rsid w:val="003D232A"/>
    <w:rsid w:val="003D2812"/>
    <w:rsid w:val="003D36D4"/>
    <w:rsid w:val="003D49F8"/>
    <w:rsid w:val="003D6EC3"/>
    <w:rsid w:val="003D705C"/>
    <w:rsid w:val="003E1107"/>
    <w:rsid w:val="003E1266"/>
    <w:rsid w:val="003E14F1"/>
    <w:rsid w:val="003E22E5"/>
    <w:rsid w:val="003E26F7"/>
    <w:rsid w:val="003E4CF9"/>
    <w:rsid w:val="003E4CFE"/>
    <w:rsid w:val="003E650F"/>
    <w:rsid w:val="003F1E33"/>
    <w:rsid w:val="003F1FA3"/>
    <w:rsid w:val="003F2969"/>
    <w:rsid w:val="003F44D5"/>
    <w:rsid w:val="003F7CF1"/>
    <w:rsid w:val="004020C6"/>
    <w:rsid w:val="00402789"/>
    <w:rsid w:val="004028A4"/>
    <w:rsid w:val="00403420"/>
    <w:rsid w:val="00403432"/>
    <w:rsid w:val="0040353A"/>
    <w:rsid w:val="00404609"/>
    <w:rsid w:val="0040550D"/>
    <w:rsid w:val="0040792E"/>
    <w:rsid w:val="00411EA0"/>
    <w:rsid w:val="00412176"/>
    <w:rsid w:val="0041239C"/>
    <w:rsid w:val="00413BAF"/>
    <w:rsid w:val="004141EF"/>
    <w:rsid w:val="00414438"/>
    <w:rsid w:val="0041531F"/>
    <w:rsid w:val="004163A0"/>
    <w:rsid w:val="00421365"/>
    <w:rsid w:val="00424ACA"/>
    <w:rsid w:val="00425052"/>
    <w:rsid w:val="00426D5B"/>
    <w:rsid w:val="00427683"/>
    <w:rsid w:val="00430461"/>
    <w:rsid w:val="00430665"/>
    <w:rsid w:val="00430A76"/>
    <w:rsid w:val="0043102C"/>
    <w:rsid w:val="00431064"/>
    <w:rsid w:val="00432216"/>
    <w:rsid w:val="00432CF3"/>
    <w:rsid w:val="0043321D"/>
    <w:rsid w:val="0043386F"/>
    <w:rsid w:val="00434EE8"/>
    <w:rsid w:val="00440120"/>
    <w:rsid w:val="00441455"/>
    <w:rsid w:val="004450F5"/>
    <w:rsid w:val="00446EA7"/>
    <w:rsid w:val="00447702"/>
    <w:rsid w:val="0045005B"/>
    <w:rsid w:val="004503D9"/>
    <w:rsid w:val="004508CA"/>
    <w:rsid w:val="00451258"/>
    <w:rsid w:val="00451519"/>
    <w:rsid w:val="00453353"/>
    <w:rsid w:val="00455224"/>
    <w:rsid w:val="00460CAD"/>
    <w:rsid w:val="00462CD1"/>
    <w:rsid w:val="00463112"/>
    <w:rsid w:val="0046334F"/>
    <w:rsid w:val="00463D5D"/>
    <w:rsid w:val="004709CB"/>
    <w:rsid w:val="00471242"/>
    <w:rsid w:val="0047240D"/>
    <w:rsid w:val="0047564E"/>
    <w:rsid w:val="00477DA1"/>
    <w:rsid w:val="00480C54"/>
    <w:rsid w:val="004810A1"/>
    <w:rsid w:val="00481E5F"/>
    <w:rsid w:val="00483337"/>
    <w:rsid w:val="00483A28"/>
    <w:rsid w:val="00483BA1"/>
    <w:rsid w:val="00485A19"/>
    <w:rsid w:val="004867E6"/>
    <w:rsid w:val="004917E8"/>
    <w:rsid w:val="004929E1"/>
    <w:rsid w:val="00494755"/>
    <w:rsid w:val="00494FC1"/>
    <w:rsid w:val="004967D6"/>
    <w:rsid w:val="0049683D"/>
    <w:rsid w:val="004968E3"/>
    <w:rsid w:val="00496B5E"/>
    <w:rsid w:val="00497AFF"/>
    <w:rsid w:val="00497DE4"/>
    <w:rsid w:val="004A1412"/>
    <w:rsid w:val="004A1F37"/>
    <w:rsid w:val="004A2628"/>
    <w:rsid w:val="004A28ED"/>
    <w:rsid w:val="004A30DD"/>
    <w:rsid w:val="004A400B"/>
    <w:rsid w:val="004A4CA6"/>
    <w:rsid w:val="004A56D5"/>
    <w:rsid w:val="004A6B3A"/>
    <w:rsid w:val="004A781F"/>
    <w:rsid w:val="004A7B4F"/>
    <w:rsid w:val="004B08BD"/>
    <w:rsid w:val="004B27AC"/>
    <w:rsid w:val="004B3BC7"/>
    <w:rsid w:val="004B4F9B"/>
    <w:rsid w:val="004B5294"/>
    <w:rsid w:val="004B5E2C"/>
    <w:rsid w:val="004B60D7"/>
    <w:rsid w:val="004B7F64"/>
    <w:rsid w:val="004B7F7F"/>
    <w:rsid w:val="004B7FD3"/>
    <w:rsid w:val="004C0833"/>
    <w:rsid w:val="004C0F54"/>
    <w:rsid w:val="004C28BB"/>
    <w:rsid w:val="004C3024"/>
    <w:rsid w:val="004C329B"/>
    <w:rsid w:val="004C3EA9"/>
    <w:rsid w:val="004C5858"/>
    <w:rsid w:val="004C6C26"/>
    <w:rsid w:val="004C7C4B"/>
    <w:rsid w:val="004D0853"/>
    <w:rsid w:val="004D118D"/>
    <w:rsid w:val="004D14FD"/>
    <w:rsid w:val="004D4B79"/>
    <w:rsid w:val="004D5576"/>
    <w:rsid w:val="004D7BC6"/>
    <w:rsid w:val="004E32FE"/>
    <w:rsid w:val="004E35C4"/>
    <w:rsid w:val="004E6519"/>
    <w:rsid w:val="004E7BF0"/>
    <w:rsid w:val="004F1934"/>
    <w:rsid w:val="004F2699"/>
    <w:rsid w:val="004F2F54"/>
    <w:rsid w:val="004F4A13"/>
    <w:rsid w:val="004F532F"/>
    <w:rsid w:val="004F67D2"/>
    <w:rsid w:val="004F754B"/>
    <w:rsid w:val="004F7982"/>
    <w:rsid w:val="005002A6"/>
    <w:rsid w:val="00502A3C"/>
    <w:rsid w:val="005067A5"/>
    <w:rsid w:val="00506B54"/>
    <w:rsid w:val="00512F63"/>
    <w:rsid w:val="00515D8B"/>
    <w:rsid w:val="0051641C"/>
    <w:rsid w:val="00516995"/>
    <w:rsid w:val="005175B7"/>
    <w:rsid w:val="005200B1"/>
    <w:rsid w:val="00520473"/>
    <w:rsid w:val="00524974"/>
    <w:rsid w:val="00525878"/>
    <w:rsid w:val="00525BCF"/>
    <w:rsid w:val="00525CB5"/>
    <w:rsid w:val="00526E25"/>
    <w:rsid w:val="005272E3"/>
    <w:rsid w:val="00530E68"/>
    <w:rsid w:val="0053412F"/>
    <w:rsid w:val="00534AD1"/>
    <w:rsid w:val="0053527D"/>
    <w:rsid w:val="00536F62"/>
    <w:rsid w:val="0053727F"/>
    <w:rsid w:val="005373C0"/>
    <w:rsid w:val="00537AC6"/>
    <w:rsid w:val="0054085F"/>
    <w:rsid w:val="00540D13"/>
    <w:rsid w:val="0054149F"/>
    <w:rsid w:val="0054186C"/>
    <w:rsid w:val="0054275C"/>
    <w:rsid w:val="005431B3"/>
    <w:rsid w:val="005436F1"/>
    <w:rsid w:val="005457FC"/>
    <w:rsid w:val="00545DB0"/>
    <w:rsid w:val="00545FCC"/>
    <w:rsid w:val="00546045"/>
    <w:rsid w:val="0055110C"/>
    <w:rsid w:val="005528C7"/>
    <w:rsid w:val="00552BDD"/>
    <w:rsid w:val="0055328E"/>
    <w:rsid w:val="00554EAC"/>
    <w:rsid w:val="00556AD4"/>
    <w:rsid w:val="005579E7"/>
    <w:rsid w:val="005618CA"/>
    <w:rsid w:val="00561F07"/>
    <w:rsid w:val="00562202"/>
    <w:rsid w:val="0056251E"/>
    <w:rsid w:val="00562751"/>
    <w:rsid w:val="00563783"/>
    <w:rsid w:val="00563906"/>
    <w:rsid w:val="005639B5"/>
    <w:rsid w:val="00564488"/>
    <w:rsid w:val="00564733"/>
    <w:rsid w:val="005648FE"/>
    <w:rsid w:val="00564F05"/>
    <w:rsid w:val="005654A2"/>
    <w:rsid w:val="00567746"/>
    <w:rsid w:val="00567BDD"/>
    <w:rsid w:val="005712EE"/>
    <w:rsid w:val="005714A2"/>
    <w:rsid w:val="00571BF6"/>
    <w:rsid w:val="0057289B"/>
    <w:rsid w:val="00574706"/>
    <w:rsid w:val="005750AC"/>
    <w:rsid w:val="0057524C"/>
    <w:rsid w:val="005773E7"/>
    <w:rsid w:val="00581993"/>
    <w:rsid w:val="00584C49"/>
    <w:rsid w:val="0058544A"/>
    <w:rsid w:val="005902F8"/>
    <w:rsid w:val="005907D6"/>
    <w:rsid w:val="0059182E"/>
    <w:rsid w:val="0059202A"/>
    <w:rsid w:val="00592DD8"/>
    <w:rsid w:val="005947B6"/>
    <w:rsid w:val="00595D33"/>
    <w:rsid w:val="00596008"/>
    <w:rsid w:val="0059640F"/>
    <w:rsid w:val="00596AF8"/>
    <w:rsid w:val="00597392"/>
    <w:rsid w:val="005A29FC"/>
    <w:rsid w:val="005A3191"/>
    <w:rsid w:val="005A3DB3"/>
    <w:rsid w:val="005A4625"/>
    <w:rsid w:val="005A7786"/>
    <w:rsid w:val="005B1D22"/>
    <w:rsid w:val="005B28B5"/>
    <w:rsid w:val="005B355E"/>
    <w:rsid w:val="005B675C"/>
    <w:rsid w:val="005C08AC"/>
    <w:rsid w:val="005C309E"/>
    <w:rsid w:val="005C6BA9"/>
    <w:rsid w:val="005C7376"/>
    <w:rsid w:val="005C756C"/>
    <w:rsid w:val="005C782D"/>
    <w:rsid w:val="005D1D10"/>
    <w:rsid w:val="005D263B"/>
    <w:rsid w:val="005D3647"/>
    <w:rsid w:val="005D3AE5"/>
    <w:rsid w:val="005D52B2"/>
    <w:rsid w:val="005D652B"/>
    <w:rsid w:val="005D694B"/>
    <w:rsid w:val="005D6AEA"/>
    <w:rsid w:val="005E22FB"/>
    <w:rsid w:val="005E270A"/>
    <w:rsid w:val="005E415F"/>
    <w:rsid w:val="005E4834"/>
    <w:rsid w:val="005E577F"/>
    <w:rsid w:val="005E5C11"/>
    <w:rsid w:val="005E62A8"/>
    <w:rsid w:val="005F0807"/>
    <w:rsid w:val="005F0DC0"/>
    <w:rsid w:val="005F1D60"/>
    <w:rsid w:val="005F2448"/>
    <w:rsid w:val="005F35F5"/>
    <w:rsid w:val="005F38DB"/>
    <w:rsid w:val="005F5A8D"/>
    <w:rsid w:val="005F6060"/>
    <w:rsid w:val="006027E7"/>
    <w:rsid w:val="00602D02"/>
    <w:rsid w:val="006033C2"/>
    <w:rsid w:val="006054E0"/>
    <w:rsid w:val="00605977"/>
    <w:rsid w:val="00605EFC"/>
    <w:rsid w:val="0060639F"/>
    <w:rsid w:val="006065C1"/>
    <w:rsid w:val="00606CFE"/>
    <w:rsid w:val="0060791A"/>
    <w:rsid w:val="00612517"/>
    <w:rsid w:val="00612940"/>
    <w:rsid w:val="00613559"/>
    <w:rsid w:val="00613CB2"/>
    <w:rsid w:val="00614093"/>
    <w:rsid w:val="00617DDE"/>
    <w:rsid w:val="00620412"/>
    <w:rsid w:val="00621F6B"/>
    <w:rsid w:val="00625435"/>
    <w:rsid w:val="00630863"/>
    <w:rsid w:val="00630AC1"/>
    <w:rsid w:val="00632178"/>
    <w:rsid w:val="006331AE"/>
    <w:rsid w:val="00634916"/>
    <w:rsid w:val="00634F31"/>
    <w:rsid w:val="006363B5"/>
    <w:rsid w:val="006374A3"/>
    <w:rsid w:val="00637A6D"/>
    <w:rsid w:val="00640E16"/>
    <w:rsid w:val="006410F3"/>
    <w:rsid w:val="00642806"/>
    <w:rsid w:val="006428E1"/>
    <w:rsid w:val="006441FF"/>
    <w:rsid w:val="00644FF7"/>
    <w:rsid w:val="0064566D"/>
    <w:rsid w:val="00647693"/>
    <w:rsid w:val="006479A8"/>
    <w:rsid w:val="006512CC"/>
    <w:rsid w:val="00651F05"/>
    <w:rsid w:val="00654074"/>
    <w:rsid w:val="00654199"/>
    <w:rsid w:val="006568CB"/>
    <w:rsid w:val="0066202E"/>
    <w:rsid w:val="00666867"/>
    <w:rsid w:val="00670AC5"/>
    <w:rsid w:val="00672188"/>
    <w:rsid w:val="00673446"/>
    <w:rsid w:val="00673631"/>
    <w:rsid w:val="00674950"/>
    <w:rsid w:val="00675DB1"/>
    <w:rsid w:val="00681EF6"/>
    <w:rsid w:val="006830DC"/>
    <w:rsid w:val="00686436"/>
    <w:rsid w:val="00686DE4"/>
    <w:rsid w:val="00687BB6"/>
    <w:rsid w:val="006907C0"/>
    <w:rsid w:val="006937BF"/>
    <w:rsid w:val="00695624"/>
    <w:rsid w:val="00695834"/>
    <w:rsid w:val="006A066D"/>
    <w:rsid w:val="006A0BBC"/>
    <w:rsid w:val="006A0F66"/>
    <w:rsid w:val="006A20D2"/>
    <w:rsid w:val="006A2B10"/>
    <w:rsid w:val="006A302C"/>
    <w:rsid w:val="006A31F3"/>
    <w:rsid w:val="006A42A1"/>
    <w:rsid w:val="006A4F0B"/>
    <w:rsid w:val="006A7523"/>
    <w:rsid w:val="006B0FF2"/>
    <w:rsid w:val="006B3A38"/>
    <w:rsid w:val="006B4516"/>
    <w:rsid w:val="006B5CFA"/>
    <w:rsid w:val="006B73D6"/>
    <w:rsid w:val="006C0DB4"/>
    <w:rsid w:val="006C138B"/>
    <w:rsid w:val="006C1B76"/>
    <w:rsid w:val="006C1DC9"/>
    <w:rsid w:val="006C20DB"/>
    <w:rsid w:val="006C284F"/>
    <w:rsid w:val="006C3202"/>
    <w:rsid w:val="006C6471"/>
    <w:rsid w:val="006C7A8A"/>
    <w:rsid w:val="006D1DD2"/>
    <w:rsid w:val="006D2B29"/>
    <w:rsid w:val="006D523D"/>
    <w:rsid w:val="006D6D27"/>
    <w:rsid w:val="006D7114"/>
    <w:rsid w:val="006D789A"/>
    <w:rsid w:val="006E0008"/>
    <w:rsid w:val="006E06F7"/>
    <w:rsid w:val="006E1519"/>
    <w:rsid w:val="006E286C"/>
    <w:rsid w:val="006E2FC6"/>
    <w:rsid w:val="006E4525"/>
    <w:rsid w:val="006E53E3"/>
    <w:rsid w:val="006E6049"/>
    <w:rsid w:val="006E6193"/>
    <w:rsid w:val="006F4055"/>
    <w:rsid w:val="006F5B57"/>
    <w:rsid w:val="006F5D28"/>
    <w:rsid w:val="006F710F"/>
    <w:rsid w:val="006F7412"/>
    <w:rsid w:val="0070091E"/>
    <w:rsid w:val="00701F41"/>
    <w:rsid w:val="00702CAF"/>
    <w:rsid w:val="00704B28"/>
    <w:rsid w:val="007072A4"/>
    <w:rsid w:val="00710041"/>
    <w:rsid w:val="0071070C"/>
    <w:rsid w:val="0071695E"/>
    <w:rsid w:val="0072068F"/>
    <w:rsid w:val="00721374"/>
    <w:rsid w:val="00722EFF"/>
    <w:rsid w:val="00722F8B"/>
    <w:rsid w:val="00725CE2"/>
    <w:rsid w:val="007261E3"/>
    <w:rsid w:val="007300EF"/>
    <w:rsid w:val="007303FD"/>
    <w:rsid w:val="00732B3B"/>
    <w:rsid w:val="0073414A"/>
    <w:rsid w:val="0073452F"/>
    <w:rsid w:val="00736099"/>
    <w:rsid w:val="00736636"/>
    <w:rsid w:val="00742E65"/>
    <w:rsid w:val="007439E5"/>
    <w:rsid w:val="007443C7"/>
    <w:rsid w:val="00744749"/>
    <w:rsid w:val="0074660E"/>
    <w:rsid w:val="0074665C"/>
    <w:rsid w:val="007474D6"/>
    <w:rsid w:val="007508E7"/>
    <w:rsid w:val="00750C9A"/>
    <w:rsid w:val="00750CFC"/>
    <w:rsid w:val="00752F2D"/>
    <w:rsid w:val="007553C3"/>
    <w:rsid w:val="007568CE"/>
    <w:rsid w:val="00757E28"/>
    <w:rsid w:val="00761158"/>
    <w:rsid w:val="0076630F"/>
    <w:rsid w:val="00766D4C"/>
    <w:rsid w:val="00770855"/>
    <w:rsid w:val="00770FD4"/>
    <w:rsid w:val="00773301"/>
    <w:rsid w:val="0077414E"/>
    <w:rsid w:val="00774AD6"/>
    <w:rsid w:val="00780653"/>
    <w:rsid w:val="007813C6"/>
    <w:rsid w:val="00781C2C"/>
    <w:rsid w:val="00781E09"/>
    <w:rsid w:val="00786ECC"/>
    <w:rsid w:val="00787FAA"/>
    <w:rsid w:val="00790D4A"/>
    <w:rsid w:val="0079402E"/>
    <w:rsid w:val="00795E5B"/>
    <w:rsid w:val="007970C0"/>
    <w:rsid w:val="007A47DE"/>
    <w:rsid w:val="007A573B"/>
    <w:rsid w:val="007B0126"/>
    <w:rsid w:val="007B1193"/>
    <w:rsid w:val="007B171E"/>
    <w:rsid w:val="007B211E"/>
    <w:rsid w:val="007B2F6A"/>
    <w:rsid w:val="007B43B1"/>
    <w:rsid w:val="007B4A30"/>
    <w:rsid w:val="007B4B27"/>
    <w:rsid w:val="007B53A2"/>
    <w:rsid w:val="007B6CB5"/>
    <w:rsid w:val="007B6F26"/>
    <w:rsid w:val="007B7DD7"/>
    <w:rsid w:val="007C111B"/>
    <w:rsid w:val="007C1730"/>
    <w:rsid w:val="007C1BF9"/>
    <w:rsid w:val="007C1C03"/>
    <w:rsid w:val="007C1C9E"/>
    <w:rsid w:val="007C2DD6"/>
    <w:rsid w:val="007C3141"/>
    <w:rsid w:val="007C71D4"/>
    <w:rsid w:val="007C7945"/>
    <w:rsid w:val="007C7EAC"/>
    <w:rsid w:val="007D19B3"/>
    <w:rsid w:val="007D1A2B"/>
    <w:rsid w:val="007D600A"/>
    <w:rsid w:val="007D6349"/>
    <w:rsid w:val="007D75A6"/>
    <w:rsid w:val="007D77C1"/>
    <w:rsid w:val="007D7DE6"/>
    <w:rsid w:val="007E577B"/>
    <w:rsid w:val="007E6277"/>
    <w:rsid w:val="007E7C4A"/>
    <w:rsid w:val="007E7F58"/>
    <w:rsid w:val="007F0050"/>
    <w:rsid w:val="007F0587"/>
    <w:rsid w:val="007F12B3"/>
    <w:rsid w:val="007F2790"/>
    <w:rsid w:val="007F3E91"/>
    <w:rsid w:val="007F3F94"/>
    <w:rsid w:val="007F5A6C"/>
    <w:rsid w:val="007F6CE5"/>
    <w:rsid w:val="00800444"/>
    <w:rsid w:val="00800A38"/>
    <w:rsid w:val="00800E63"/>
    <w:rsid w:val="00801FB4"/>
    <w:rsid w:val="00802AC5"/>
    <w:rsid w:val="00803E02"/>
    <w:rsid w:val="00804DA4"/>
    <w:rsid w:val="00805BA0"/>
    <w:rsid w:val="008061A9"/>
    <w:rsid w:val="00812022"/>
    <w:rsid w:val="008122BF"/>
    <w:rsid w:val="008146B3"/>
    <w:rsid w:val="00815309"/>
    <w:rsid w:val="008162DF"/>
    <w:rsid w:val="0081644D"/>
    <w:rsid w:val="00821CA3"/>
    <w:rsid w:val="00821F0D"/>
    <w:rsid w:val="00822AA1"/>
    <w:rsid w:val="00823079"/>
    <w:rsid w:val="0082382C"/>
    <w:rsid w:val="00824BBF"/>
    <w:rsid w:val="008270AA"/>
    <w:rsid w:val="0082779B"/>
    <w:rsid w:val="00827D5B"/>
    <w:rsid w:val="00830881"/>
    <w:rsid w:val="00831005"/>
    <w:rsid w:val="00832281"/>
    <w:rsid w:val="00832AB3"/>
    <w:rsid w:val="0083733D"/>
    <w:rsid w:val="00841A11"/>
    <w:rsid w:val="008431E2"/>
    <w:rsid w:val="00845870"/>
    <w:rsid w:val="00845D52"/>
    <w:rsid w:val="00851665"/>
    <w:rsid w:val="00854512"/>
    <w:rsid w:val="00854F84"/>
    <w:rsid w:val="0085506D"/>
    <w:rsid w:val="00856C4F"/>
    <w:rsid w:val="008604C1"/>
    <w:rsid w:val="00860570"/>
    <w:rsid w:val="00861415"/>
    <w:rsid w:val="00861C54"/>
    <w:rsid w:val="00861D32"/>
    <w:rsid w:val="0086263E"/>
    <w:rsid w:val="00863E21"/>
    <w:rsid w:val="00866C30"/>
    <w:rsid w:val="00867F2F"/>
    <w:rsid w:val="00871214"/>
    <w:rsid w:val="008728FF"/>
    <w:rsid w:val="0087356D"/>
    <w:rsid w:val="00875059"/>
    <w:rsid w:val="00876105"/>
    <w:rsid w:val="00877413"/>
    <w:rsid w:val="00877F93"/>
    <w:rsid w:val="00882CCE"/>
    <w:rsid w:val="00884453"/>
    <w:rsid w:val="008850C3"/>
    <w:rsid w:val="00885A17"/>
    <w:rsid w:val="00886A11"/>
    <w:rsid w:val="00886F19"/>
    <w:rsid w:val="00887454"/>
    <w:rsid w:val="0089027E"/>
    <w:rsid w:val="008903B8"/>
    <w:rsid w:val="00891BE2"/>
    <w:rsid w:val="00893F72"/>
    <w:rsid w:val="008A144A"/>
    <w:rsid w:val="008A2935"/>
    <w:rsid w:val="008A348A"/>
    <w:rsid w:val="008A3FBA"/>
    <w:rsid w:val="008A61B2"/>
    <w:rsid w:val="008A6421"/>
    <w:rsid w:val="008B116E"/>
    <w:rsid w:val="008B2242"/>
    <w:rsid w:val="008B253A"/>
    <w:rsid w:val="008B29BA"/>
    <w:rsid w:val="008B3039"/>
    <w:rsid w:val="008B5839"/>
    <w:rsid w:val="008B6408"/>
    <w:rsid w:val="008C09EB"/>
    <w:rsid w:val="008C13B6"/>
    <w:rsid w:val="008C169B"/>
    <w:rsid w:val="008C1A9F"/>
    <w:rsid w:val="008C200D"/>
    <w:rsid w:val="008C204E"/>
    <w:rsid w:val="008C23E9"/>
    <w:rsid w:val="008C66D6"/>
    <w:rsid w:val="008C686B"/>
    <w:rsid w:val="008C6B69"/>
    <w:rsid w:val="008C70FF"/>
    <w:rsid w:val="008C7E62"/>
    <w:rsid w:val="008D0EFB"/>
    <w:rsid w:val="008D305E"/>
    <w:rsid w:val="008D38EC"/>
    <w:rsid w:val="008D429A"/>
    <w:rsid w:val="008D4BD7"/>
    <w:rsid w:val="008E1C57"/>
    <w:rsid w:val="008E45EE"/>
    <w:rsid w:val="008E4868"/>
    <w:rsid w:val="008E50C2"/>
    <w:rsid w:val="008F068A"/>
    <w:rsid w:val="008F06EB"/>
    <w:rsid w:val="008F0C9E"/>
    <w:rsid w:val="008F1375"/>
    <w:rsid w:val="008F1F61"/>
    <w:rsid w:val="008F3330"/>
    <w:rsid w:val="008F3602"/>
    <w:rsid w:val="008F591A"/>
    <w:rsid w:val="008F5BBD"/>
    <w:rsid w:val="008F6993"/>
    <w:rsid w:val="008F7D62"/>
    <w:rsid w:val="009012F9"/>
    <w:rsid w:val="00903361"/>
    <w:rsid w:val="00904251"/>
    <w:rsid w:val="00904BD5"/>
    <w:rsid w:val="00905078"/>
    <w:rsid w:val="00906920"/>
    <w:rsid w:val="0090742C"/>
    <w:rsid w:val="00907BBA"/>
    <w:rsid w:val="00907CF8"/>
    <w:rsid w:val="00910D12"/>
    <w:rsid w:val="0091111B"/>
    <w:rsid w:val="00911241"/>
    <w:rsid w:val="00911B36"/>
    <w:rsid w:val="0091482F"/>
    <w:rsid w:val="0091753B"/>
    <w:rsid w:val="0091799F"/>
    <w:rsid w:val="00917D77"/>
    <w:rsid w:val="0092243A"/>
    <w:rsid w:val="00922D9A"/>
    <w:rsid w:val="00923677"/>
    <w:rsid w:val="009258B2"/>
    <w:rsid w:val="00927105"/>
    <w:rsid w:val="00933AB8"/>
    <w:rsid w:val="00933DB0"/>
    <w:rsid w:val="0093429B"/>
    <w:rsid w:val="0093439A"/>
    <w:rsid w:val="00935848"/>
    <w:rsid w:val="009367BC"/>
    <w:rsid w:val="00936F40"/>
    <w:rsid w:val="00940698"/>
    <w:rsid w:val="0094251F"/>
    <w:rsid w:val="00942D3F"/>
    <w:rsid w:val="00944564"/>
    <w:rsid w:val="0094490D"/>
    <w:rsid w:val="00944B4C"/>
    <w:rsid w:val="00946F74"/>
    <w:rsid w:val="00950B7F"/>
    <w:rsid w:val="00951FF7"/>
    <w:rsid w:val="009525FE"/>
    <w:rsid w:val="00953EAC"/>
    <w:rsid w:val="00955709"/>
    <w:rsid w:val="00956001"/>
    <w:rsid w:val="00961870"/>
    <w:rsid w:val="009631D1"/>
    <w:rsid w:val="00963574"/>
    <w:rsid w:val="009643A6"/>
    <w:rsid w:val="0096507D"/>
    <w:rsid w:val="00965BD0"/>
    <w:rsid w:val="00965DFA"/>
    <w:rsid w:val="00966249"/>
    <w:rsid w:val="00966A33"/>
    <w:rsid w:val="00970646"/>
    <w:rsid w:val="00971370"/>
    <w:rsid w:val="009717AA"/>
    <w:rsid w:val="00973A11"/>
    <w:rsid w:val="00975D40"/>
    <w:rsid w:val="00976116"/>
    <w:rsid w:val="00980548"/>
    <w:rsid w:val="00981478"/>
    <w:rsid w:val="00981C23"/>
    <w:rsid w:val="009829FD"/>
    <w:rsid w:val="009835C1"/>
    <w:rsid w:val="0098790E"/>
    <w:rsid w:val="009900FF"/>
    <w:rsid w:val="0099469F"/>
    <w:rsid w:val="009951AD"/>
    <w:rsid w:val="009956C3"/>
    <w:rsid w:val="009977C4"/>
    <w:rsid w:val="009A1615"/>
    <w:rsid w:val="009A162F"/>
    <w:rsid w:val="009A1778"/>
    <w:rsid w:val="009A2EEF"/>
    <w:rsid w:val="009A350D"/>
    <w:rsid w:val="009B35B9"/>
    <w:rsid w:val="009B3CE4"/>
    <w:rsid w:val="009B6EF6"/>
    <w:rsid w:val="009B740B"/>
    <w:rsid w:val="009C0104"/>
    <w:rsid w:val="009C1572"/>
    <w:rsid w:val="009C280D"/>
    <w:rsid w:val="009C2A04"/>
    <w:rsid w:val="009C6BB4"/>
    <w:rsid w:val="009C7F90"/>
    <w:rsid w:val="009D2BBD"/>
    <w:rsid w:val="009D3214"/>
    <w:rsid w:val="009D697E"/>
    <w:rsid w:val="009D7EDA"/>
    <w:rsid w:val="009E1238"/>
    <w:rsid w:val="009E2327"/>
    <w:rsid w:val="009E29C1"/>
    <w:rsid w:val="009E303B"/>
    <w:rsid w:val="009E5690"/>
    <w:rsid w:val="009E5C0F"/>
    <w:rsid w:val="009E73D1"/>
    <w:rsid w:val="009E792D"/>
    <w:rsid w:val="009E7E3E"/>
    <w:rsid w:val="009F0696"/>
    <w:rsid w:val="009F14CF"/>
    <w:rsid w:val="009F311C"/>
    <w:rsid w:val="009F3534"/>
    <w:rsid w:val="009F4087"/>
    <w:rsid w:val="00A00058"/>
    <w:rsid w:val="00A00758"/>
    <w:rsid w:val="00A0236C"/>
    <w:rsid w:val="00A039C4"/>
    <w:rsid w:val="00A03B51"/>
    <w:rsid w:val="00A046B1"/>
    <w:rsid w:val="00A143C1"/>
    <w:rsid w:val="00A169F6"/>
    <w:rsid w:val="00A16DC3"/>
    <w:rsid w:val="00A17419"/>
    <w:rsid w:val="00A17B10"/>
    <w:rsid w:val="00A200A9"/>
    <w:rsid w:val="00A21F10"/>
    <w:rsid w:val="00A2530C"/>
    <w:rsid w:val="00A25812"/>
    <w:rsid w:val="00A27E13"/>
    <w:rsid w:val="00A27FB7"/>
    <w:rsid w:val="00A3006A"/>
    <w:rsid w:val="00A303C6"/>
    <w:rsid w:val="00A32264"/>
    <w:rsid w:val="00A3315D"/>
    <w:rsid w:val="00A3336E"/>
    <w:rsid w:val="00A35EB2"/>
    <w:rsid w:val="00A36E35"/>
    <w:rsid w:val="00A3754E"/>
    <w:rsid w:val="00A42E88"/>
    <w:rsid w:val="00A442F8"/>
    <w:rsid w:val="00A45266"/>
    <w:rsid w:val="00A460F1"/>
    <w:rsid w:val="00A471E3"/>
    <w:rsid w:val="00A5082C"/>
    <w:rsid w:val="00A55593"/>
    <w:rsid w:val="00A576EF"/>
    <w:rsid w:val="00A57AEE"/>
    <w:rsid w:val="00A57B86"/>
    <w:rsid w:val="00A57F3A"/>
    <w:rsid w:val="00A636C8"/>
    <w:rsid w:val="00A63DE6"/>
    <w:rsid w:val="00A644FB"/>
    <w:rsid w:val="00A676FB"/>
    <w:rsid w:val="00A7051D"/>
    <w:rsid w:val="00A705D8"/>
    <w:rsid w:val="00A72C39"/>
    <w:rsid w:val="00A7337A"/>
    <w:rsid w:val="00A7573E"/>
    <w:rsid w:val="00A76430"/>
    <w:rsid w:val="00A77FAA"/>
    <w:rsid w:val="00A81C99"/>
    <w:rsid w:val="00A833E4"/>
    <w:rsid w:val="00A83774"/>
    <w:rsid w:val="00A83C82"/>
    <w:rsid w:val="00A84840"/>
    <w:rsid w:val="00A85038"/>
    <w:rsid w:val="00A8568F"/>
    <w:rsid w:val="00A87732"/>
    <w:rsid w:val="00A914E2"/>
    <w:rsid w:val="00A91A98"/>
    <w:rsid w:val="00A91B40"/>
    <w:rsid w:val="00A92294"/>
    <w:rsid w:val="00A92335"/>
    <w:rsid w:val="00A924B8"/>
    <w:rsid w:val="00A9281F"/>
    <w:rsid w:val="00A937C2"/>
    <w:rsid w:val="00A94114"/>
    <w:rsid w:val="00AA026E"/>
    <w:rsid w:val="00AA22F3"/>
    <w:rsid w:val="00AA34FC"/>
    <w:rsid w:val="00AA49F2"/>
    <w:rsid w:val="00AA5513"/>
    <w:rsid w:val="00AA581D"/>
    <w:rsid w:val="00AA5F42"/>
    <w:rsid w:val="00AA6912"/>
    <w:rsid w:val="00AA7107"/>
    <w:rsid w:val="00AB0C83"/>
    <w:rsid w:val="00AB15CF"/>
    <w:rsid w:val="00AB1D6D"/>
    <w:rsid w:val="00AB42FA"/>
    <w:rsid w:val="00AB4AB2"/>
    <w:rsid w:val="00AB5BB3"/>
    <w:rsid w:val="00AB7F38"/>
    <w:rsid w:val="00AC0083"/>
    <w:rsid w:val="00AC0859"/>
    <w:rsid w:val="00AC3B5F"/>
    <w:rsid w:val="00AC45B3"/>
    <w:rsid w:val="00AC475D"/>
    <w:rsid w:val="00AC7659"/>
    <w:rsid w:val="00AD0704"/>
    <w:rsid w:val="00AD10E3"/>
    <w:rsid w:val="00AD1B7C"/>
    <w:rsid w:val="00AD2892"/>
    <w:rsid w:val="00AD4068"/>
    <w:rsid w:val="00AD40F0"/>
    <w:rsid w:val="00AD485B"/>
    <w:rsid w:val="00AD48C7"/>
    <w:rsid w:val="00AD4CD4"/>
    <w:rsid w:val="00AD5AF7"/>
    <w:rsid w:val="00AD65A4"/>
    <w:rsid w:val="00AD7953"/>
    <w:rsid w:val="00AE0EB7"/>
    <w:rsid w:val="00AE1A9B"/>
    <w:rsid w:val="00AE4FBE"/>
    <w:rsid w:val="00AE7BC9"/>
    <w:rsid w:val="00AE7E7A"/>
    <w:rsid w:val="00AF09A1"/>
    <w:rsid w:val="00AF1722"/>
    <w:rsid w:val="00AF1BBD"/>
    <w:rsid w:val="00AF30BC"/>
    <w:rsid w:val="00AF34CB"/>
    <w:rsid w:val="00AF4E12"/>
    <w:rsid w:val="00AF50A5"/>
    <w:rsid w:val="00AF5680"/>
    <w:rsid w:val="00AF57C0"/>
    <w:rsid w:val="00AF6024"/>
    <w:rsid w:val="00AF70FA"/>
    <w:rsid w:val="00B00514"/>
    <w:rsid w:val="00B02914"/>
    <w:rsid w:val="00B0624D"/>
    <w:rsid w:val="00B11F0B"/>
    <w:rsid w:val="00B126B0"/>
    <w:rsid w:val="00B136E3"/>
    <w:rsid w:val="00B13A2D"/>
    <w:rsid w:val="00B14DD2"/>
    <w:rsid w:val="00B17B70"/>
    <w:rsid w:val="00B17E4C"/>
    <w:rsid w:val="00B20563"/>
    <w:rsid w:val="00B21E08"/>
    <w:rsid w:val="00B238B1"/>
    <w:rsid w:val="00B26CC8"/>
    <w:rsid w:val="00B27F1B"/>
    <w:rsid w:val="00B304A6"/>
    <w:rsid w:val="00B308EF"/>
    <w:rsid w:val="00B30FAF"/>
    <w:rsid w:val="00B31201"/>
    <w:rsid w:val="00B315ED"/>
    <w:rsid w:val="00B32C19"/>
    <w:rsid w:val="00B34988"/>
    <w:rsid w:val="00B34B4B"/>
    <w:rsid w:val="00B35EF0"/>
    <w:rsid w:val="00B37132"/>
    <w:rsid w:val="00B4142D"/>
    <w:rsid w:val="00B42337"/>
    <w:rsid w:val="00B43512"/>
    <w:rsid w:val="00B43715"/>
    <w:rsid w:val="00B45421"/>
    <w:rsid w:val="00B4734F"/>
    <w:rsid w:val="00B5073C"/>
    <w:rsid w:val="00B511B5"/>
    <w:rsid w:val="00B51990"/>
    <w:rsid w:val="00B5298E"/>
    <w:rsid w:val="00B54688"/>
    <w:rsid w:val="00B5509B"/>
    <w:rsid w:val="00B55DDA"/>
    <w:rsid w:val="00B607AA"/>
    <w:rsid w:val="00B61FDD"/>
    <w:rsid w:val="00B654F9"/>
    <w:rsid w:val="00B66FA1"/>
    <w:rsid w:val="00B70447"/>
    <w:rsid w:val="00B7110F"/>
    <w:rsid w:val="00B71D09"/>
    <w:rsid w:val="00B7284E"/>
    <w:rsid w:val="00B730C4"/>
    <w:rsid w:val="00B734B7"/>
    <w:rsid w:val="00B73BA7"/>
    <w:rsid w:val="00B74061"/>
    <w:rsid w:val="00B745CB"/>
    <w:rsid w:val="00B750F9"/>
    <w:rsid w:val="00B75188"/>
    <w:rsid w:val="00B75891"/>
    <w:rsid w:val="00B83BC2"/>
    <w:rsid w:val="00B84A24"/>
    <w:rsid w:val="00B862AA"/>
    <w:rsid w:val="00B8744A"/>
    <w:rsid w:val="00B912B0"/>
    <w:rsid w:val="00B9296F"/>
    <w:rsid w:val="00BA00B4"/>
    <w:rsid w:val="00BA01D4"/>
    <w:rsid w:val="00BA1A98"/>
    <w:rsid w:val="00BA32CD"/>
    <w:rsid w:val="00BA3926"/>
    <w:rsid w:val="00BA620F"/>
    <w:rsid w:val="00BA7059"/>
    <w:rsid w:val="00BB0155"/>
    <w:rsid w:val="00BB1F1A"/>
    <w:rsid w:val="00BB246B"/>
    <w:rsid w:val="00BB3E5F"/>
    <w:rsid w:val="00BB4363"/>
    <w:rsid w:val="00BB5649"/>
    <w:rsid w:val="00BB5D38"/>
    <w:rsid w:val="00BC2371"/>
    <w:rsid w:val="00BC4F2A"/>
    <w:rsid w:val="00BC5E03"/>
    <w:rsid w:val="00BC6C79"/>
    <w:rsid w:val="00BC752E"/>
    <w:rsid w:val="00BD06A3"/>
    <w:rsid w:val="00BD264F"/>
    <w:rsid w:val="00BD33A2"/>
    <w:rsid w:val="00BD3B9E"/>
    <w:rsid w:val="00BD426E"/>
    <w:rsid w:val="00BD4702"/>
    <w:rsid w:val="00BD6DC3"/>
    <w:rsid w:val="00BE13CB"/>
    <w:rsid w:val="00BE1E8A"/>
    <w:rsid w:val="00BE1F68"/>
    <w:rsid w:val="00BE3048"/>
    <w:rsid w:val="00BE3F23"/>
    <w:rsid w:val="00BE463A"/>
    <w:rsid w:val="00BF01A0"/>
    <w:rsid w:val="00BF0AF6"/>
    <w:rsid w:val="00BF2799"/>
    <w:rsid w:val="00BF3301"/>
    <w:rsid w:val="00BF4284"/>
    <w:rsid w:val="00BF607F"/>
    <w:rsid w:val="00BF69AE"/>
    <w:rsid w:val="00BF778C"/>
    <w:rsid w:val="00C01860"/>
    <w:rsid w:val="00C02A34"/>
    <w:rsid w:val="00C02A58"/>
    <w:rsid w:val="00C038FA"/>
    <w:rsid w:val="00C03971"/>
    <w:rsid w:val="00C04725"/>
    <w:rsid w:val="00C0539E"/>
    <w:rsid w:val="00C06671"/>
    <w:rsid w:val="00C0683F"/>
    <w:rsid w:val="00C10502"/>
    <w:rsid w:val="00C11122"/>
    <w:rsid w:val="00C129D8"/>
    <w:rsid w:val="00C12A75"/>
    <w:rsid w:val="00C13BFC"/>
    <w:rsid w:val="00C15929"/>
    <w:rsid w:val="00C15C8F"/>
    <w:rsid w:val="00C16DD0"/>
    <w:rsid w:val="00C201F3"/>
    <w:rsid w:val="00C20A83"/>
    <w:rsid w:val="00C20BD9"/>
    <w:rsid w:val="00C21776"/>
    <w:rsid w:val="00C2233E"/>
    <w:rsid w:val="00C25D24"/>
    <w:rsid w:val="00C26632"/>
    <w:rsid w:val="00C30FEC"/>
    <w:rsid w:val="00C3155A"/>
    <w:rsid w:val="00C319FC"/>
    <w:rsid w:val="00C32156"/>
    <w:rsid w:val="00C34256"/>
    <w:rsid w:val="00C34D20"/>
    <w:rsid w:val="00C34D5F"/>
    <w:rsid w:val="00C35D6A"/>
    <w:rsid w:val="00C367C7"/>
    <w:rsid w:val="00C36AC7"/>
    <w:rsid w:val="00C36B74"/>
    <w:rsid w:val="00C37428"/>
    <w:rsid w:val="00C403B4"/>
    <w:rsid w:val="00C4254B"/>
    <w:rsid w:val="00C42757"/>
    <w:rsid w:val="00C444BD"/>
    <w:rsid w:val="00C44C53"/>
    <w:rsid w:val="00C456FB"/>
    <w:rsid w:val="00C458E6"/>
    <w:rsid w:val="00C46091"/>
    <w:rsid w:val="00C464A8"/>
    <w:rsid w:val="00C50535"/>
    <w:rsid w:val="00C50AF3"/>
    <w:rsid w:val="00C520C0"/>
    <w:rsid w:val="00C521E3"/>
    <w:rsid w:val="00C52BBF"/>
    <w:rsid w:val="00C553E3"/>
    <w:rsid w:val="00C56095"/>
    <w:rsid w:val="00C617BC"/>
    <w:rsid w:val="00C675D0"/>
    <w:rsid w:val="00C677A4"/>
    <w:rsid w:val="00C67EA2"/>
    <w:rsid w:val="00C67FF8"/>
    <w:rsid w:val="00C7269D"/>
    <w:rsid w:val="00C75DD0"/>
    <w:rsid w:val="00C76512"/>
    <w:rsid w:val="00C814F4"/>
    <w:rsid w:val="00C83746"/>
    <w:rsid w:val="00C838B7"/>
    <w:rsid w:val="00C83A89"/>
    <w:rsid w:val="00C84BAB"/>
    <w:rsid w:val="00C85839"/>
    <w:rsid w:val="00C8604D"/>
    <w:rsid w:val="00C86AF5"/>
    <w:rsid w:val="00C86D31"/>
    <w:rsid w:val="00C86E92"/>
    <w:rsid w:val="00C8769A"/>
    <w:rsid w:val="00C931CD"/>
    <w:rsid w:val="00C93BF3"/>
    <w:rsid w:val="00C9693D"/>
    <w:rsid w:val="00C97221"/>
    <w:rsid w:val="00CA46C2"/>
    <w:rsid w:val="00CA4A91"/>
    <w:rsid w:val="00CA6226"/>
    <w:rsid w:val="00CA66D6"/>
    <w:rsid w:val="00CA6FEC"/>
    <w:rsid w:val="00CA7003"/>
    <w:rsid w:val="00CA7FC3"/>
    <w:rsid w:val="00CB024B"/>
    <w:rsid w:val="00CB233D"/>
    <w:rsid w:val="00CB2AD1"/>
    <w:rsid w:val="00CB3A5E"/>
    <w:rsid w:val="00CB59D5"/>
    <w:rsid w:val="00CB6B00"/>
    <w:rsid w:val="00CB7B55"/>
    <w:rsid w:val="00CC0CD9"/>
    <w:rsid w:val="00CC1465"/>
    <w:rsid w:val="00CC3637"/>
    <w:rsid w:val="00CC3C06"/>
    <w:rsid w:val="00CC6156"/>
    <w:rsid w:val="00CC7683"/>
    <w:rsid w:val="00CC7EFB"/>
    <w:rsid w:val="00CD25DC"/>
    <w:rsid w:val="00CD3B7D"/>
    <w:rsid w:val="00CD4E3C"/>
    <w:rsid w:val="00CD57A8"/>
    <w:rsid w:val="00CD6246"/>
    <w:rsid w:val="00CD6356"/>
    <w:rsid w:val="00CD75A7"/>
    <w:rsid w:val="00CE06E8"/>
    <w:rsid w:val="00CE153C"/>
    <w:rsid w:val="00CE1715"/>
    <w:rsid w:val="00CE2598"/>
    <w:rsid w:val="00CE637D"/>
    <w:rsid w:val="00CE6F84"/>
    <w:rsid w:val="00CE70C6"/>
    <w:rsid w:val="00CF058B"/>
    <w:rsid w:val="00CF64A8"/>
    <w:rsid w:val="00CF6554"/>
    <w:rsid w:val="00CF7249"/>
    <w:rsid w:val="00CF7760"/>
    <w:rsid w:val="00D00DD4"/>
    <w:rsid w:val="00D0146C"/>
    <w:rsid w:val="00D0211C"/>
    <w:rsid w:val="00D02C4C"/>
    <w:rsid w:val="00D03D95"/>
    <w:rsid w:val="00D04A8F"/>
    <w:rsid w:val="00D058EB"/>
    <w:rsid w:val="00D073F9"/>
    <w:rsid w:val="00D0776A"/>
    <w:rsid w:val="00D11371"/>
    <w:rsid w:val="00D11D13"/>
    <w:rsid w:val="00D133DC"/>
    <w:rsid w:val="00D140F9"/>
    <w:rsid w:val="00D14165"/>
    <w:rsid w:val="00D1560A"/>
    <w:rsid w:val="00D15DBC"/>
    <w:rsid w:val="00D16FA0"/>
    <w:rsid w:val="00D17F87"/>
    <w:rsid w:val="00D20014"/>
    <w:rsid w:val="00D216F6"/>
    <w:rsid w:val="00D23BFF"/>
    <w:rsid w:val="00D23EC4"/>
    <w:rsid w:val="00D26761"/>
    <w:rsid w:val="00D30304"/>
    <w:rsid w:val="00D309DF"/>
    <w:rsid w:val="00D30B9F"/>
    <w:rsid w:val="00D30CCB"/>
    <w:rsid w:val="00D31C8A"/>
    <w:rsid w:val="00D34586"/>
    <w:rsid w:val="00D36B2B"/>
    <w:rsid w:val="00D37F4F"/>
    <w:rsid w:val="00D413CB"/>
    <w:rsid w:val="00D4426F"/>
    <w:rsid w:val="00D462DC"/>
    <w:rsid w:val="00D5024D"/>
    <w:rsid w:val="00D50B28"/>
    <w:rsid w:val="00D51AF6"/>
    <w:rsid w:val="00D523EB"/>
    <w:rsid w:val="00D5278C"/>
    <w:rsid w:val="00D529B8"/>
    <w:rsid w:val="00D52B9F"/>
    <w:rsid w:val="00D53B75"/>
    <w:rsid w:val="00D53F6F"/>
    <w:rsid w:val="00D54252"/>
    <w:rsid w:val="00D54905"/>
    <w:rsid w:val="00D54EB4"/>
    <w:rsid w:val="00D5619A"/>
    <w:rsid w:val="00D575B0"/>
    <w:rsid w:val="00D5778D"/>
    <w:rsid w:val="00D60C2A"/>
    <w:rsid w:val="00D637DC"/>
    <w:rsid w:val="00D6459B"/>
    <w:rsid w:val="00D645C6"/>
    <w:rsid w:val="00D70543"/>
    <w:rsid w:val="00D7072E"/>
    <w:rsid w:val="00D70BA0"/>
    <w:rsid w:val="00D71C4B"/>
    <w:rsid w:val="00D72293"/>
    <w:rsid w:val="00D73052"/>
    <w:rsid w:val="00D73364"/>
    <w:rsid w:val="00D73848"/>
    <w:rsid w:val="00D74C34"/>
    <w:rsid w:val="00D756D2"/>
    <w:rsid w:val="00D75CD5"/>
    <w:rsid w:val="00D7666B"/>
    <w:rsid w:val="00D76876"/>
    <w:rsid w:val="00D77458"/>
    <w:rsid w:val="00D77C9C"/>
    <w:rsid w:val="00D77E9F"/>
    <w:rsid w:val="00D77F33"/>
    <w:rsid w:val="00D80263"/>
    <w:rsid w:val="00D812B5"/>
    <w:rsid w:val="00D81886"/>
    <w:rsid w:val="00D82B24"/>
    <w:rsid w:val="00D845C1"/>
    <w:rsid w:val="00D84A90"/>
    <w:rsid w:val="00D85FDA"/>
    <w:rsid w:val="00D876CF"/>
    <w:rsid w:val="00D878C0"/>
    <w:rsid w:val="00D936C3"/>
    <w:rsid w:val="00D94158"/>
    <w:rsid w:val="00D97048"/>
    <w:rsid w:val="00D9732F"/>
    <w:rsid w:val="00DA020C"/>
    <w:rsid w:val="00DA62D5"/>
    <w:rsid w:val="00DA6872"/>
    <w:rsid w:val="00DB14C9"/>
    <w:rsid w:val="00DB2CF1"/>
    <w:rsid w:val="00DB2FBD"/>
    <w:rsid w:val="00DB392F"/>
    <w:rsid w:val="00DB3CCA"/>
    <w:rsid w:val="00DB587F"/>
    <w:rsid w:val="00DB5B2F"/>
    <w:rsid w:val="00DB6186"/>
    <w:rsid w:val="00DB70C0"/>
    <w:rsid w:val="00DC0569"/>
    <w:rsid w:val="00DC2901"/>
    <w:rsid w:val="00DC3AEB"/>
    <w:rsid w:val="00DC58E6"/>
    <w:rsid w:val="00DC5E06"/>
    <w:rsid w:val="00DC79CE"/>
    <w:rsid w:val="00DC7C20"/>
    <w:rsid w:val="00DC7FA8"/>
    <w:rsid w:val="00DD0785"/>
    <w:rsid w:val="00DD192A"/>
    <w:rsid w:val="00DD356A"/>
    <w:rsid w:val="00DD35BD"/>
    <w:rsid w:val="00DD386C"/>
    <w:rsid w:val="00DD4707"/>
    <w:rsid w:val="00DD52BA"/>
    <w:rsid w:val="00DD56B4"/>
    <w:rsid w:val="00DE070F"/>
    <w:rsid w:val="00DE2934"/>
    <w:rsid w:val="00DE4F82"/>
    <w:rsid w:val="00DE519D"/>
    <w:rsid w:val="00DE6173"/>
    <w:rsid w:val="00DE7776"/>
    <w:rsid w:val="00DF02A4"/>
    <w:rsid w:val="00DF3CAB"/>
    <w:rsid w:val="00DF426C"/>
    <w:rsid w:val="00DF526B"/>
    <w:rsid w:val="00DF57F0"/>
    <w:rsid w:val="00DF6991"/>
    <w:rsid w:val="00DF6D3D"/>
    <w:rsid w:val="00E00B78"/>
    <w:rsid w:val="00E01BE6"/>
    <w:rsid w:val="00E02185"/>
    <w:rsid w:val="00E033BD"/>
    <w:rsid w:val="00E0403B"/>
    <w:rsid w:val="00E04B51"/>
    <w:rsid w:val="00E05315"/>
    <w:rsid w:val="00E0699F"/>
    <w:rsid w:val="00E10F1C"/>
    <w:rsid w:val="00E131A8"/>
    <w:rsid w:val="00E144AC"/>
    <w:rsid w:val="00E14838"/>
    <w:rsid w:val="00E15B0C"/>
    <w:rsid w:val="00E15CF3"/>
    <w:rsid w:val="00E173A8"/>
    <w:rsid w:val="00E17648"/>
    <w:rsid w:val="00E21B28"/>
    <w:rsid w:val="00E22211"/>
    <w:rsid w:val="00E25C24"/>
    <w:rsid w:val="00E27352"/>
    <w:rsid w:val="00E27870"/>
    <w:rsid w:val="00E30F52"/>
    <w:rsid w:val="00E34626"/>
    <w:rsid w:val="00E348B6"/>
    <w:rsid w:val="00E3491B"/>
    <w:rsid w:val="00E3700B"/>
    <w:rsid w:val="00E37D38"/>
    <w:rsid w:val="00E42D01"/>
    <w:rsid w:val="00E433BC"/>
    <w:rsid w:val="00E44BBC"/>
    <w:rsid w:val="00E45FBE"/>
    <w:rsid w:val="00E46994"/>
    <w:rsid w:val="00E50A9F"/>
    <w:rsid w:val="00E51201"/>
    <w:rsid w:val="00E51DD4"/>
    <w:rsid w:val="00E54DBE"/>
    <w:rsid w:val="00E55600"/>
    <w:rsid w:val="00E576E3"/>
    <w:rsid w:val="00E60A50"/>
    <w:rsid w:val="00E61E02"/>
    <w:rsid w:val="00E61F93"/>
    <w:rsid w:val="00E634A5"/>
    <w:rsid w:val="00E63DB6"/>
    <w:rsid w:val="00E64F3A"/>
    <w:rsid w:val="00E66E4B"/>
    <w:rsid w:val="00E7095E"/>
    <w:rsid w:val="00E71572"/>
    <w:rsid w:val="00E7176E"/>
    <w:rsid w:val="00E71877"/>
    <w:rsid w:val="00E71C9F"/>
    <w:rsid w:val="00E735EF"/>
    <w:rsid w:val="00E750F5"/>
    <w:rsid w:val="00E80F2D"/>
    <w:rsid w:val="00E830E8"/>
    <w:rsid w:val="00E83A59"/>
    <w:rsid w:val="00E857DF"/>
    <w:rsid w:val="00E86130"/>
    <w:rsid w:val="00E86240"/>
    <w:rsid w:val="00E914E0"/>
    <w:rsid w:val="00E92A0B"/>
    <w:rsid w:val="00E92CD6"/>
    <w:rsid w:val="00E94CE9"/>
    <w:rsid w:val="00EA1369"/>
    <w:rsid w:val="00EA1A2A"/>
    <w:rsid w:val="00EA1C08"/>
    <w:rsid w:val="00EA1EB8"/>
    <w:rsid w:val="00EA4BBE"/>
    <w:rsid w:val="00EA56AD"/>
    <w:rsid w:val="00EA642D"/>
    <w:rsid w:val="00EA6795"/>
    <w:rsid w:val="00EA7DC8"/>
    <w:rsid w:val="00EB075C"/>
    <w:rsid w:val="00EB11CA"/>
    <w:rsid w:val="00EB1666"/>
    <w:rsid w:val="00EC037D"/>
    <w:rsid w:val="00EC3D1C"/>
    <w:rsid w:val="00EC4144"/>
    <w:rsid w:val="00EC4FA3"/>
    <w:rsid w:val="00EC6AD0"/>
    <w:rsid w:val="00EC6BB8"/>
    <w:rsid w:val="00ED1DC7"/>
    <w:rsid w:val="00ED34B0"/>
    <w:rsid w:val="00ED3BD5"/>
    <w:rsid w:val="00ED47FF"/>
    <w:rsid w:val="00ED4EBC"/>
    <w:rsid w:val="00ED7243"/>
    <w:rsid w:val="00ED749D"/>
    <w:rsid w:val="00ED7D5E"/>
    <w:rsid w:val="00EE1751"/>
    <w:rsid w:val="00EE2512"/>
    <w:rsid w:val="00EE2A42"/>
    <w:rsid w:val="00EE3618"/>
    <w:rsid w:val="00EE5E8C"/>
    <w:rsid w:val="00EE5F9A"/>
    <w:rsid w:val="00EE6837"/>
    <w:rsid w:val="00EE6DF0"/>
    <w:rsid w:val="00EF00BF"/>
    <w:rsid w:val="00EF0B09"/>
    <w:rsid w:val="00EF16C5"/>
    <w:rsid w:val="00EF2DD2"/>
    <w:rsid w:val="00EF3414"/>
    <w:rsid w:val="00EF3565"/>
    <w:rsid w:val="00EF50EA"/>
    <w:rsid w:val="00F00151"/>
    <w:rsid w:val="00F02223"/>
    <w:rsid w:val="00F0331F"/>
    <w:rsid w:val="00F036E4"/>
    <w:rsid w:val="00F061DE"/>
    <w:rsid w:val="00F10FAF"/>
    <w:rsid w:val="00F1111F"/>
    <w:rsid w:val="00F11750"/>
    <w:rsid w:val="00F124C0"/>
    <w:rsid w:val="00F12B11"/>
    <w:rsid w:val="00F13D81"/>
    <w:rsid w:val="00F13D89"/>
    <w:rsid w:val="00F14C48"/>
    <w:rsid w:val="00F158F0"/>
    <w:rsid w:val="00F1599C"/>
    <w:rsid w:val="00F1667A"/>
    <w:rsid w:val="00F20569"/>
    <w:rsid w:val="00F274E8"/>
    <w:rsid w:val="00F27A97"/>
    <w:rsid w:val="00F305CF"/>
    <w:rsid w:val="00F32DFF"/>
    <w:rsid w:val="00F32ECD"/>
    <w:rsid w:val="00F33017"/>
    <w:rsid w:val="00F33941"/>
    <w:rsid w:val="00F34198"/>
    <w:rsid w:val="00F3434F"/>
    <w:rsid w:val="00F3493D"/>
    <w:rsid w:val="00F34EBA"/>
    <w:rsid w:val="00F354C9"/>
    <w:rsid w:val="00F36E5B"/>
    <w:rsid w:val="00F415CB"/>
    <w:rsid w:val="00F431B2"/>
    <w:rsid w:val="00F44A78"/>
    <w:rsid w:val="00F4613E"/>
    <w:rsid w:val="00F4668D"/>
    <w:rsid w:val="00F46E45"/>
    <w:rsid w:val="00F47A42"/>
    <w:rsid w:val="00F50D00"/>
    <w:rsid w:val="00F52000"/>
    <w:rsid w:val="00F52185"/>
    <w:rsid w:val="00F52C95"/>
    <w:rsid w:val="00F537B4"/>
    <w:rsid w:val="00F538EC"/>
    <w:rsid w:val="00F54706"/>
    <w:rsid w:val="00F54C65"/>
    <w:rsid w:val="00F54E2B"/>
    <w:rsid w:val="00F567E1"/>
    <w:rsid w:val="00F61C3B"/>
    <w:rsid w:val="00F62538"/>
    <w:rsid w:val="00F630D6"/>
    <w:rsid w:val="00F66507"/>
    <w:rsid w:val="00F679D4"/>
    <w:rsid w:val="00F71ED4"/>
    <w:rsid w:val="00F726A9"/>
    <w:rsid w:val="00F72C53"/>
    <w:rsid w:val="00F73545"/>
    <w:rsid w:val="00F7368C"/>
    <w:rsid w:val="00F812B7"/>
    <w:rsid w:val="00F817A4"/>
    <w:rsid w:val="00F84650"/>
    <w:rsid w:val="00F85269"/>
    <w:rsid w:val="00F91397"/>
    <w:rsid w:val="00F952E0"/>
    <w:rsid w:val="00F956DF"/>
    <w:rsid w:val="00F958F0"/>
    <w:rsid w:val="00F962B5"/>
    <w:rsid w:val="00F96BD0"/>
    <w:rsid w:val="00F972E4"/>
    <w:rsid w:val="00FA1377"/>
    <w:rsid w:val="00FA1804"/>
    <w:rsid w:val="00FA1B7A"/>
    <w:rsid w:val="00FA3CC3"/>
    <w:rsid w:val="00FA409A"/>
    <w:rsid w:val="00FA60B0"/>
    <w:rsid w:val="00FB116F"/>
    <w:rsid w:val="00FB1D48"/>
    <w:rsid w:val="00FB23FD"/>
    <w:rsid w:val="00FB301C"/>
    <w:rsid w:val="00FB7E2C"/>
    <w:rsid w:val="00FC0B13"/>
    <w:rsid w:val="00FC3094"/>
    <w:rsid w:val="00FC371E"/>
    <w:rsid w:val="00FD1DEF"/>
    <w:rsid w:val="00FD20BF"/>
    <w:rsid w:val="00FD3DA0"/>
    <w:rsid w:val="00FD46B1"/>
    <w:rsid w:val="00FD711B"/>
    <w:rsid w:val="00FE5492"/>
    <w:rsid w:val="00FE5E4D"/>
    <w:rsid w:val="00FE5F75"/>
    <w:rsid w:val="00FE6FA2"/>
    <w:rsid w:val="00FF170C"/>
    <w:rsid w:val="00FF2B26"/>
    <w:rsid w:val="00FF4244"/>
    <w:rsid w:val="00FF5D3A"/>
    <w:rsid w:val="00FF7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38F26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character" w:customStyle="1" w:styleId="UnresolvedMention1">
    <w:name w:val="Unresolved Mention1"/>
    <w:uiPriority w:val="99"/>
    <w:semiHidden/>
    <w:unhideWhenUsed/>
    <w:rsid w:val="00404609"/>
    <w:rPr>
      <w:color w:val="808080"/>
      <w:shd w:val="clear" w:color="auto" w:fill="E6E6E6"/>
    </w:rPr>
  </w:style>
  <w:style w:type="paragraph" w:customStyle="1" w:styleId="MediumGrid21">
    <w:name w:val="Medium Grid 21"/>
    <w:uiPriority w:val="99"/>
    <w:qFormat/>
    <w:rsid w:val="00AF5680"/>
    <w:pPr>
      <w:ind w:firstLine="181"/>
      <w:jc w:val="both"/>
    </w:pPr>
    <w:rPr>
      <w:rFonts w:ascii="Times New Roman" w:hAnsi="Times New Roman"/>
    </w:rPr>
  </w:style>
  <w:style w:type="paragraph" w:styleId="Header">
    <w:name w:val="header"/>
    <w:basedOn w:val="Normal"/>
    <w:link w:val="HeaderChar"/>
    <w:uiPriority w:val="99"/>
    <w:unhideWhenUsed/>
    <w:rsid w:val="00BF778C"/>
    <w:pPr>
      <w:tabs>
        <w:tab w:val="center" w:pos="4680"/>
        <w:tab w:val="right" w:pos="9360"/>
      </w:tabs>
    </w:pPr>
  </w:style>
  <w:style w:type="character" w:customStyle="1" w:styleId="HeaderChar">
    <w:name w:val="Header Char"/>
    <w:link w:val="Header"/>
    <w:uiPriority w:val="99"/>
    <w:rsid w:val="00BF778C"/>
    <w:rPr>
      <w:rFonts w:ascii="Times New Roman" w:hAnsi="Times New Roman"/>
    </w:rPr>
  </w:style>
  <w:style w:type="paragraph" w:styleId="Footer">
    <w:name w:val="footer"/>
    <w:basedOn w:val="Normal"/>
    <w:link w:val="FooterChar"/>
    <w:uiPriority w:val="99"/>
    <w:unhideWhenUsed/>
    <w:rsid w:val="00BF778C"/>
    <w:pPr>
      <w:tabs>
        <w:tab w:val="center" w:pos="4680"/>
        <w:tab w:val="right" w:pos="9360"/>
      </w:tabs>
    </w:pPr>
  </w:style>
  <w:style w:type="character" w:customStyle="1" w:styleId="FooterChar">
    <w:name w:val="Footer Char"/>
    <w:link w:val="Footer"/>
    <w:uiPriority w:val="99"/>
    <w:rsid w:val="00BF778C"/>
    <w:rPr>
      <w:rFonts w:ascii="Times New Roman" w:hAnsi="Times New Roman"/>
    </w:rPr>
  </w:style>
  <w:style w:type="character" w:styleId="PageNumber">
    <w:name w:val="page number"/>
    <w:basedOn w:val="DefaultParagraphFont"/>
    <w:uiPriority w:val="99"/>
    <w:semiHidden/>
    <w:unhideWhenUsed/>
    <w:rsid w:val="00BF778C"/>
  </w:style>
  <w:style w:type="paragraph" w:customStyle="1" w:styleId="GridTable21">
    <w:name w:val="Grid Table 21"/>
    <w:basedOn w:val="Normal"/>
    <w:next w:val="Normal"/>
    <w:uiPriority w:val="70"/>
    <w:rsid w:val="00911B36"/>
  </w:style>
  <w:style w:type="character" w:styleId="CommentReference">
    <w:name w:val="annotation reference"/>
    <w:uiPriority w:val="99"/>
    <w:semiHidden/>
    <w:unhideWhenUsed/>
    <w:rsid w:val="005F6060"/>
    <w:rPr>
      <w:sz w:val="16"/>
      <w:szCs w:val="16"/>
    </w:rPr>
  </w:style>
  <w:style w:type="paragraph" w:styleId="CommentText">
    <w:name w:val="annotation text"/>
    <w:basedOn w:val="Normal"/>
    <w:link w:val="CommentTextChar"/>
    <w:uiPriority w:val="99"/>
    <w:semiHidden/>
    <w:unhideWhenUsed/>
    <w:rsid w:val="005F6060"/>
  </w:style>
  <w:style w:type="character" w:customStyle="1" w:styleId="CommentTextChar">
    <w:name w:val="Comment Text Char"/>
    <w:link w:val="CommentText"/>
    <w:uiPriority w:val="99"/>
    <w:semiHidden/>
    <w:rsid w:val="005F606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F6060"/>
    <w:rPr>
      <w:b/>
      <w:bCs/>
    </w:rPr>
  </w:style>
  <w:style w:type="character" w:customStyle="1" w:styleId="CommentSubjectChar">
    <w:name w:val="Comment Subject Char"/>
    <w:link w:val="CommentSubject"/>
    <w:uiPriority w:val="99"/>
    <w:semiHidden/>
    <w:rsid w:val="005F6060"/>
    <w:rPr>
      <w:rFonts w:ascii="Times New Roman" w:hAnsi="Times New Roman"/>
      <w:b/>
      <w:bCs/>
    </w:rPr>
  </w:style>
  <w:style w:type="paragraph" w:styleId="BalloonText">
    <w:name w:val="Balloon Text"/>
    <w:basedOn w:val="Normal"/>
    <w:link w:val="BalloonTextChar"/>
    <w:uiPriority w:val="99"/>
    <w:semiHidden/>
    <w:unhideWhenUsed/>
    <w:rsid w:val="005F6060"/>
    <w:rPr>
      <w:sz w:val="26"/>
      <w:szCs w:val="26"/>
    </w:rPr>
  </w:style>
  <w:style w:type="character" w:customStyle="1" w:styleId="BalloonTextChar">
    <w:name w:val="Balloon Text Char"/>
    <w:link w:val="BalloonText"/>
    <w:uiPriority w:val="99"/>
    <w:semiHidden/>
    <w:rsid w:val="005F6060"/>
    <w:rPr>
      <w:rFonts w:ascii="Times New Roman" w:hAnsi="Times New Roman"/>
      <w:sz w:val="26"/>
      <w:szCs w:val="26"/>
    </w:rPr>
  </w:style>
  <w:style w:type="character" w:styleId="FollowedHyperlink">
    <w:name w:val="FollowedHyperlink"/>
    <w:uiPriority w:val="99"/>
    <w:semiHidden/>
    <w:unhideWhenUsed/>
    <w:rsid w:val="0024723E"/>
    <w:rPr>
      <w:color w:val="954F72"/>
      <w:u w:val="single"/>
    </w:rPr>
  </w:style>
  <w:style w:type="paragraph" w:customStyle="1" w:styleId="ColorfulShading-Accent11">
    <w:name w:val="Colorful Shading - Accent 11"/>
    <w:hidden/>
    <w:uiPriority w:val="99"/>
    <w:semiHidden/>
    <w:rsid w:val="00122DA9"/>
    <w:rPr>
      <w:rFonts w:ascii="Times New Roman" w:hAnsi="Times New Roman"/>
    </w:rPr>
  </w:style>
  <w:style w:type="paragraph" w:styleId="Revision">
    <w:name w:val="Revision"/>
    <w:hidden/>
    <w:uiPriority w:val="71"/>
    <w:rsid w:val="00854512"/>
    <w:rPr>
      <w:rFonts w:ascii="Times New Roman" w:hAnsi="Times New Roman"/>
    </w:rPr>
  </w:style>
  <w:style w:type="table" w:styleId="TableGrid">
    <w:name w:val="Table Grid"/>
    <w:basedOn w:val="TableNormal"/>
    <w:uiPriority w:val="39"/>
    <w:rsid w:val="003E4CF9"/>
    <w:pPr>
      <w:pBdr>
        <w:top w:val="nil"/>
        <w:left w:val="nil"/>
        <w:bottom w:val="nil"/>
        <w:right w:val="nil"/>
        <w:between w:val="nil"/>
      </w:pBdr>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9791">
      <w:bodyDiv w:val="1"/>
      <w:marLeft w:val="0"/>
      <w:marRight w:val="0"/>
      <w:marTop w:val="0"/>
      <w:marBottom w:val="0"/>
      <w:divBdr>
        <w:top w:val="none" w:sz="0" w:space="0" w:color="auto"/>
        <w:left w:val="none" w:sz="0" w:space="0" w:color="auto"/>
        <w:bottom w:val="none" w:sz="0" w:space="0" w:color="auto"/>
        <w:right w:val="none" w:sz="0" w:space="0" w:color="auto"/>
      </w:divBdr>
    </w:div>
    <w:div w:id="114952205">
      <w:bodyDiv w:val="1"/>
      <w:marLeft w:val="0"/>
      <w:marRight w:val="0"/>
      <w:marTop w:val="0"/>
      <w:marBottom w:val="0"/>
      <w:divBdr>
        <w:top w:val="none" w:sz="0" w:space="0" w:color="auto"/>
        <w:left w:val="none" w:sz="0" w:space="0" w:color="auto"/>
        <w:bottom w:val="none" w:sz="0" w:space="0" w:color="auto"/>
        <w:right w:val="none" w:sz="0" w:space="0" w:color="auto"/>
      </w:divBdr>
    </w:div>
    <w:div w:id="122815573">
      <w:bodyDiv w:val="1"/>
      <w:marLeft w:val="0"/>
      <w:marRight w:val="0"/>
      <w:marTop w:val="0"/>
      <w:marBottom w:val="0"/>
      <w:divBdr>
        <w:top w:val="none" w:sz="0" w:space="0" w:color="auto"/>
        <w:left w:val="none" w:sz="0" w:space="0" w:color="auto"/>
        <w:bottom w:val="none" w:sz="0" w:space="0" w:color="auto"/>
        <w:right w:val="none" w:sz="0" w:space="0" w:color="auto"/>
      </w:divBdr>
    </w:div>
    <w:div w:id="210968397">
      <w:bodyDiv w:val="1"/>
      <w:marLeft w:val="0"/>
      <w:marRight w:val="0"/>
      <w:marTop w:val="0"/>
      <w:marBottom w:val="0"/>
      <w:divBdr>
        <w:top w:val="none" w:sz="0" w:space="0" w:color="auto"/>
        <w:left w:val="none" w:sz="0" w:space="0" w:color="auto"/>
        <w:bottom w:val="none" w:sz="0" w:space="0" w:color="auto"/>
        <w:right w:val="none" w:sz="0" w:space="0" w:color="auto"/>
      </w:divBdr>
    </w:div>
    <w:div w:id="338311218">
      <w:bodyDiv w:val="1"/>
      <w:marLeft w:val="0"/>
      <w:marRight w:val="0"/>
      <w:marTop w:val="0"/>
      <w:marBottom w:val="0"/>
      <w:divBdr>
        <w:top w:val="none" w:sz="0" w:space="0" w:color="auto"/>
        <w:left w:val="none" w:sz="0" w:space="0" w:color="auto"/>
        <w:bottom w:val="none" w:sz="0" w:space="0" w:color="auto"/>
        <w:right w:val="none" w:sz="0" w:space="0" w:color="auto"/>
      </w:divBdr>
    </w:div>
    <w:div w:id="519514243">
      <w:bodyDiv w:val="1"/>
      <w:marLeft w:val="0"/>
      <w:marRight w:val="0"/>
      <w:marTop w:val="0"/>
      <w:marBottom w:val="0"/>
      <w:divBdr>
        <w:top w:val="none" w:sz="0" w:space="0" w:color="auto"/>
        <w:left w:val="none" w:sz="0" w:space="0" w:color="auto"/>
        <w:bottom w:val="none" w:sz="0" w:space="0" w:color="auto"/>
        <w:right w:val="none" w:sz="0" w:space="0" w:color="auto"/>
      </w:divBdr>
    </w:div>
    <w:div w:id="534931432">
      <w:bodyDiv w:val="1"/>
      <w:marLeft w:val="0"/>
      <w:marRight w:val="0"/>
      <w:marTop w:val="0"/>
      <w:marBottom w:val="0"/>
      <w:divBdr>
        <w:top w:val="none" w:sz="0" w:space="0" w:color="auto"/>
        <w:left w:val="none" w:sz="0" w:space="0" w:color="auto"/>
        <w:bottom w:val="none" w:sz="0" w:space="0" w:color="auto"/>
        <w:right w:val="none" w:sz="0" w:space="0" w:color="auto"/>
      </w:divBdr>
    </w:div>
    <w:div w:id="548617334">
      <w:bodyDiv w:val="1"/>
      <w:marLeft w:val="0"/>
      <w:marRight w:val="0"/>
      <w:marTop w:val="0"/>
      <w:marBottom w:val="0"/>
      <w:divBdr>
        <w:top w:val="none" w:sz="0" w:space="0" w:color="auto"/>
        <w:left w:val="none" w:sz="0" w:space="0" w:color="auto"/>
        <w:bottom w:val="none" w:sz="0" w:space="0" w:color="auto"/>
        <w:right w:val="none" w:sz="0" w:space="0" w:color="auto"/>
      </w:divBdr>
    </w:div>
    <w:div w:id="593828452">
      <w:bodyDiv w:val="1"/>
      <w:marLeft w:val="0"/>
      <w:marRight w:val="0"/>
      <w:marTop w:val="0"/>
      <w:marBottom w:val="0"/>
      <w:divBdr>
        <w:top w:val="none" w:sz="0" w:space="0" w:color="auto"/>
        <w:left w:val="none" w:sz="0" w:space="0" w:color="auto"/>
        <w:bottom w:val="none" w:sz="0" w:space="0" w:color="auto"/>
        <w:right w:val="none" w:sz="0" w:space="0" w:color="auto"/>
      </w:divBdr>
    </w:div>
    <w:div w:id="602496055">
      <w:bodyDiv w:val="1"/>
      <w:marLeft w:val="0"/>
      <w:marRight w:val="0"/>
      <w:marTop w:val="0"/>
      <w:marBottom w:val="0"/>
      <w:divBdr>
        <w:top w:val="none" w:sz="0" w:space="0" w:color="auto"/>
        <w:left w:val="none" w:sz="0" w:space="0" w:color="auto"/>
        <w:bottom w:val="none" w:sz="0" w:space="0" w:color="auto"/>
        <w:right w:val="none" w:sz="0" w:space="0" w:color="auto"/>
      </w:divBdr>
    </w:div>
    <w:div w:id="622271724">
      <w:bodyDiv w:val="1"/>
      <w:marLeft w:val="0"/>
      <w:marRight w:val="0"/>
      <w:marTop w:val="0"/>
      <w:marBottom w:val="0"/>
      <w:divBdr>
        <w:top w:val="none" w:sz="0" w:space="0" w:color="auto"/>
        <w:left w:val="none" w:sz="0" w:space="0" w:color="auto"/>
        <w:bottom w:val="none" w:sz="0" w:space="0" w:color="auto"/>
        <w:right w:val="none" w:sz="0" w:space="0" w:color="auto"/>
      </w:divBdr>
    </w:div>
    <w:div w:id="691414510">
      <w:bodyDiv w:val="1"/>
      <w:marLeft w:val="0"/>
      <w:marRight w:val="0"/>
      <w:marTop w:val="0"/>
      <w:marBottom w:val="0"/>
      <w:divBdr>
        <w:top w:val="none" w:sz="0" w:space="0" w:color="auto"/>
        <w:left w:val="none" w:sz="0" w:space="0" w:color="auto"/>
        <w:bottom w:val="none" w:sz="0" w:space="0" w:color="auto"/>
        <w:right w:val="none" w:sz="0" w:space="0" w:color="auto"/>
      </w:divBdr>
    </w:div>
    <w:div w:id="715354302">
      <w:bodyDiv w:val="1"/>
      <w:marLeft w:val="0"/>
      <w:marRight w:val="0"/>
      <w:marTop w:val="0"/>
      <w:marBottom w:val="0"/>
      <w:divBdr>
        <w:top w:val="none" w:sz="0" w:space="0" w:color="auto"/>
        <w:left w:val="none" w:sz="0" w:space="0" w:color="auto"/>
        <w:bottom w:val="none" w:sz="0" w:space="0" w:color="auto"/>
        <w:right w:val="none" w:sz="0" w:space="0" w:color="auto"/>
      </w:divBdr>
    </w:div>
    <w:div w:id="882670134">
      <w:bodyDiv w:val="1"/>
      <w:marLeft w:val="0"/>
      <w:marRight w:val="0"/>
      <w:marTop w:val="0"/>
      <w:marBottom w:val="0"/>
      <w:divBdr>
        <w:top w:val="none" w:sz="0" w:space="0" w:color="auto"/>
        <w:left w:val="none" w:sz="0" w:space="0" w:color="auto"/>
        <w:bottom w:val="none" w:sz="0" w:space="0" w:color="auto"/>
        <w:right w:val="none" w:sz="0" w:space="0" w:color="auto"/>
      </w:divBdr>
    </w:div>
    <w:div w:id="922179955">
      <w:bodyDiv w:val="1"/>
      <w:marLeft w:val="0"/>
      <w:marRight w:val="0"/>
      <w:marTop w:val="0"/>
      <w:marBottom w:val="0"/>
      <w:divBdr>
        <w:top w:val="none" w:sz="0" w:space="0" w:color="auto"/>
        <w:left w:val="none" w:sz="0" w:space="0" w:color="auto"/>
        <w:bottom w:val="none" w:sz="0" w:space="0" w:color="auto"/>
        <w:right w:val="none" w:sz="0" w:space="0" w:color="auto"/>
      </w:divBdr>
    </w:div>
    <w:div w:id="1028988131">
      <w:bodyDiv w:val="1"/>
      <w:marLeft w:val="0"/>
      <w:marRight w:val="0"/>
      <w:marTop w:val="0"/>
      <w:marBottom w:val="0"/>
      <w:divBdr>
        <w:top w:val="none" w:sz="0" w:space="0" w:color="auto"/>
        <w:left w:val="none" w:sz="0" w:space="0" w:color="auto"/>
        <w:bottom w:val="none" w:sz="0" w:space="0" w:color="auto"/>
        <w:right w:val="none" w:sz="0" w:space="0" w:color="auto"/>
      </w:divBdr>
    </w:div>
    <w:div w:id="1046177728">
      <w:bodyDiv w:val="1"/>
      <w:marLeft w:val="0"/>
      <w:marRight w:val="0"/>
      <w:marTop w:val="0"/>
      <w:marBottom w:val="0"/>
      <w:divBdr>
        <w:top w:val="none" w:sz="0" w:space="0" w:color="auto"/>
        <w:left w:val="none" w:sz="0" w:space="0" w:color="auto"/>
        <w:bottom w:val="none" w:sz="0" w:space="0" w:color="auto"/>
        <w:right w:val="none" w:sz="0" w:space="0" w:color="auto"/>
      </w:divBdr>
    </w:div>
    <w:div w:id="1062682591">
      <w:bodyDiv w:val="1"/>
      <w:marLeft w:val="0"/>
      <w:marRight w:val="0"/>
      <w:marTop w:val="0"/>
      <w:marBottom w:val="0"/>
      <w:divBdr>
        <w:top w:val="none" w:sz="0" w:space="0" w:color="auto"/>
        <w:left w:val="none" w:sz="0" w:space="0" w:color="auto"/>
        <w:bottom w:val="none" w:sz="0" w:space="0" w:color="auto"/>
        <w:right w:val="none" w:sz="0" w:space="0" w:color="auto"/>
      </w:divBdr>
    </w:div>
    <w:div w:id="1110583060">
      <w:bodyDiv w:val="1"/>
      <w:marLeft w:val="0"/>
      <w:marRight w:val="0"/>
      <w:marTop w:val="0"/>
      <w:marBottom w:val="0"/>
      <w:divBdr>
        <w:top w:val="none" w:sz="0" w:space="0" w:color="auto"/>
        <w:left w:val="none" w:sz="0" w:space="0" w:color="auto"/>
        <w:bottom w:val="none" w:sz="0" w:space="0" w:color="auto"/>
        <w:right w:val="none" w:sz="0" w:space="0" w:color="auto"/>
      </w:divBdr>
    </w:div>
    <w:div w:id="1124155655">
      <w:bodyDiv w:val="1"/>
      <w:marLeft w:val="0"/>
      <w:marRight w:val="0"/>
      <w:marTop w:val="0"/>
      <w:marBottom w:val="0"/>
      <w:divBdr>
        <w:top w:val="none" w:sz="0" w:space="0" w:color="auto"/>
        <w:left w:val="none" w:sz="0" w:space="0" w:color="auto"/>
        <w:bottom w:val="none" w:sz="0" w:space="0" w:color="auto"/>
        <w:right w:val="none" w:sz="0" w:space="0" w:color="auto"/>
      </w:divBdr>
    </w:div>
    <w:div w:id="1194920020">
      <w:bodyDiv w:val="1"/>
      <w:marLeft w:val="0"/>
      <w:marRight w:val="0"/>
      <w:marTop w:val="0"/>
      <w:marBottom w:val="0"/>
      <w:divBdr>
        <w:top w:val="none" w:sz="0" w:space="0" w:color="auto"/>
        <w:left w:val="none" w:sz="0" w:space="0" w:color="auto"/>
        <w:bottom w:val="none" w:sz="0" w:space="0" w:color="auto"/>
        <w:right w:val="none" w:sz="0" w:space="0" w:color="auto"/>
      </w:divBdr>
    </w:div>
    <w:div w:id="1202981554">
      <w:bodyDiv w:val="1"/>
      <w:marLeft w:val="0"/>
      <w:marRight w:val="0"/>
      <w:marTop w:val="0"/>
      <w:marBottom w:val="0"/>
      <w:divBdr>
        <w:top w:val="none" w:sz="0" w:space="0" w:color="auto"/>
        <w:left w:val="none" w:sz="0" w:space="0" w:color="auto"/>
        <w:bottom w:val="none" w:sz="0" w:space="0" w:color="auto"/>
        <w:right w:val="none" w:sz="0" w:space="0" w:color="auto"/>
      </w:divBdr>
    </w:div>
    <w:div w:id="1221090624">
      <w:bodyDiv w:val="1"/>
      <w:marLeft w:val="0"/>
      <w:marRight w:val="0"/>
      <w:marTop w:val="0"/>
      <w:marBottom w:val="0"/>
      <w:divBdr>
        <w:top w:val="none" w:sz="0" w:space="0" w:color="auto"/>
        <w:left w:val="none" w:sz="0" w:space="0" w:color="auto"/>
        <w:bottom w:val="none" w:sz="0" w:space="0" w:color="auto"/>
        <w:right w:val="none" w:sz="0" w:space="0" w:color="auto"/>
      </w:divBdr>
    </w:div>
    <w:div w:id="1324116499">
      <w:bodyDiv w:val="1"/>
      <w:marLeft w:val="0"/>
      <w:marRight w:val="0"/>
      <w:marTop w:val="0"/>
      <w:marBottom w:val="0"/>
      <w:divBdr>
        <w:top w:val="none" w:sz="0" w:space="0" w:color="auto"/>
        <w:left w:val="none" w:sz="0" w:space="0" w:color="auto"/>
        <w:bottom w:val="none" w:sz="0" w:space="0" w:color="auto"/>
        <w:right w:val="none" w:sz="0" w:space="0" w:color="auto"/>
      </w:divBdr>
    </w:div>
    <w:div w:id="1336686242">
      <w:bodyDiv w:val="1"/>
      <w:marLeft w:val="0"/>
      <w:marRight w:val="0"/>
      <w:marTop w:val="0"/>
      <w:marBottom w:val="0"/>
      <w:divBdr>
        <w:top w:val="none" w:sz="0" w:space="0" w:color="auto"/>
        <w:left w:val="none" w:sz="0" w:space="0" w:color="auto"/>
        <w:bottom w:val="none" w:sz="0" w:space="0" w:color="auto"/>
        <w:right w:val="none" w:sz="0" w:space="0" w:color="auto"/>
      </w:divBdr>
    </w:div>
    <w:div w:id="1422752286">
      <w:bodyDiv w:val="1"/>
      <w:marLeft w:val="0"/>
      <w:marRight w:val="0"/>
      <w:marTop w:val="0"/>
      <w:marBottom w:val="0"/>
      <w:divBdr>
        <w:top w:val="none" w:sz="0" w:space="0" w:color="auto"/>
        <w:left w:val="none" w:sz="0" w:space="0" w:color="auto"/>
        <w:bottom w:val="none" w:sz="0" w:space="0" w:color="auto"/>
        <w:right w:val="none" w:sz="0" w:space="0" w:color="auto"/>
      </w:divBdr>
    </w:div>
    <w:div w:id="1430127717">
      <w:bodyDiv w:val="1"/>
      <w:marLeft w:val="0"/>
      <w:marRight w:val="0"/>
      <w:marTop w:val="0"/>
      <w:marBottom w:val="0"/>
      <w:divBdr>
        <w:top w:val="none" w:sz="0" w:space="0" w:color="auto"/>
        <w:left w:val="none" w:sz="0" w:space="0" w:color="auto"/>
        <w:bottom w:val="none" w:sz="0" w:space="0" w:color="auto"/>
        <w:right w:val="none" w:sz="0" w:space="0" w:color="auto"/>
      </w:divBdr>
    </w:div>
    <w:div w:id="1634214988">
      <w:bodyDiv w:val="1"/>
      <w:marLeft w:val="0"/>
      <w:marRight w:val="0"/>
      <w:marTop w:val="0"/>
      <w:marBottom w:val="0"/>
      <w:divBdr>
        <w:top w:val="none" w:sz="0" w:space="0" w:color="auto"/>
        <w:left w:val="none" w:sz="0" w:space="0" w:color="auto"/>
        <w:bottom w:val="none" w:sz="0" w:space="0" w:color="auto"/>
        <w:right w:val="none" w:sz="0" w:space="0" w:color="auto"/>
      </w:divBdr>
    </w:div>
    <w:div w:id="1775513036">
      <w:bodyDiv w:val="1"/>
      <w:marLeft w:val="0"/>
      <w:marRight w:val="0"/>
      <w:marTop w:val="0"/>
      <w:marBottom w:val="0"/>
      <w:divBdr>
        <w:top w:val="none" w:sz="0" w:space="0" w:color="auto"/>
        <w:left w:val="none" w:sz="0" w:space="0" w:color="auto"/>
        <w:bottom w:val="none" w:sz="0" w:space="0" w:color="auto"/>
        <w:right w:val="none" w:sz="0" w:space="0" w:color="auto"/>
      </w:divBdr>
    </w:div>
    <w:div w:id="1801879051">
      <w:bodyDiv w:val="1"/>
      <w:marLeft w:val="0"/>
      <w:marRight w:val="0"/>
      <w:marTop w:val="0"/>
      <w:marBottom w:val="0"/>
      <w:divBdr>
        <w:top w:val="none" w:sz="0" w:space="0" w:color="auto"/>
        <w:left w:val="none" w:sz="0" w:space="0" w:color="auto"/>
        <w:bottom w:val="none" w:sz="0" w:space="0" w:color="auto"/>
        <w:right w:val="none" w:sz="0" w:space="0" w:color="auto"/>
      </w:divBdr>
    </w:div>
    <w:div w:id="1852646591">
      <w:bodyDiv w:val="1"/>
      <w:marLeft w:val="0"/>
      <w:marRight w:val="0"/>
      <w:marTop w:val="0"/>
      <w:marBottom w:val="0"/>
      <w:divBdr>
        <w:top w:val="none" w:sz="0" w:space="0" w:color="auto"/>
        <w:left w:val="none" w:sz="0" w:space="0" w:color="auto"/>
        <w:bottom w:val="none" w:sz="0" w:space="0" w:color="auto"/>
        <w:right w:val="none" w:sz="0" w:space="0" w:color="auto"/>
      </w:divBdr>
    </w:div>
    <w:div w:id="1948003314">
      <w:bodyDiv w:val="1"/>
      <w:marLeft w:val="0"/>
      <w:marRight w:val="0"/>
      <w:marTop w:val="0"/>
      <w:marBottom w:val="0"/>
      <w:divBdr>
        <w:top w:val="none" w:sz="0" w:space="0" w:color="auto"/>
        <w:left w:val="none" w:sz="0" w:space="0" w:color="auto"/>
        <w:bottom w:val="none" w:sz="0" w:space="0" w:color="auto"/>
        <w:right w:val="none" w:sz="0" w:space="0" w:color="auto"/>
      </w:divBdr>
    </w:div>
    <w:div w:id="1952470666">
      <w:bodyDiv w:val="1"/>
      <w:marLeft w:val="0"/>
      <w:marRight w:val="0"/>
      <w:marTop w:val="0"/>
      <w:marBottom w:val="0"/>
      <w:divBdr>
        <w:top w:val="none" w:sz="0" w:space="0" w:color="auto"/>
        <w:left w:val="none" w:sz="0" w:space="0" w:color="auto"/>
        <w:bottom w:val="none" w:sz="0" w:space="0" w:color="auto"/>
        <w:right w:val="none" w:sz="0" w:space="0" w:color="auto"/>
      </w:divBdr>
    </w:div>
    <w:div w:id="201440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P:\ACM Summer Proceedings\CogSci'05\CogSci-PrepFolder\cogsci-template.dot</Template>
  <TotalTime>79</TotalTime>
  <Pages>10</Pages>
  <Words>7305</Words>
  <Characters>41643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48851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Brady, Timothy</dc:creator>
  <cp:keywords/>
  <cp:lastModifiedBy>Microsoft Office User</cp:lastModifiedBy>
  <cp:revision>136</cp:revision>
  <cp:lastPrinted>2018-02-01T03:45:00Z</cp:lastPrinted>
  <dcterms:created xsi:type="dcterms:W3CDTF">2018-05-11T03:26:00Z</dcterms:created>
  <dcterms:modified xsi:type="dcterms:W3CDTF">2019-01-14T17:43:00Z</dcterms:modified>
</cp:coreProperties>
</file>